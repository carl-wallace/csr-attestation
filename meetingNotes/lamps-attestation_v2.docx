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FF14D" w14:textId="77777777" w:rsidR="00F536D7" w:rsidRPr="00F536D7" w:rsidRDefault="00F536D7" w:rsidP="00F536D7">
      <w:pPr>
        <w:rPr>
          <w:lang w:val="de-DE"/>
        </w:rPr>
      </w:pPr>
    </w:p>
    <w:p w14:paraId="3E98F1DC" w14:textId="77777777" w:rsidR="00F536D7" w:rsidRPr="00F536D7" w:rsidRDefault="00F536D7" w:rsidP="00F536D7">
      <w:pPr>
        <w:rPr>
          <w:lang w:val="de-DE"/>
        </w:rPr>
      </w:pPr>
    </w:p>
    <w:p w14:paraId="0C836B6D" w14:textId="77777777" w:rsidR="00F536D7" w:rsidRPr="00F536D7" w:rsidRDefault="00F536D7" w:rsidP="00F536D7">
      <w:pPr>
        <w:rPr>
          <w:lang w:val="de-DE"/>
        </w:rPr>
      </w:pPr>
    </w:p>
    <w:p w14:paraId="28BCFAA8" w14:textId="77777777" w:rsidR="00F536D7" w:rsidRPr="00F536D7" w:rsidRDefault="00F536D7" w:rsidP="00F536D7">
      <w:pPr>
        <w:rPr>
          <w:lang w:val="de-DE"/>
        </w:rPr>
      </w:pPr>
    </w:p>
    <w:p w14:paraId="74E8D280" w14:textId="77777777" w:rsidR="00F536D7" w:rsidRPr="00F536D7" w:rsidRDefault="00F536D7" w:rsidP="00F536D7">
      <w:pPr>
        <w:rPr>
          <w:lang w:val="en-US"/>
        </w:rPr>
      </w:pPr>
      <w:r w:rsidRPr="00F536D7">
        <w:rPr>
          <w:lang w:val="en-US"/>
        </w:rPr>
        <w:t xml:space="preserve">LAMPS                                                         M. </w:t>
      </w:r>
      <w:proofErr w:type="spellStart"/>
      <w:r w:rsidRPr="00F536D7">
        <w:rPr>
          <w:lang w:val="en-US"/>
        </w:rPr>
        <w:t>StJohns</w:t>
      </w:r>
      <w:proofErr w:type="spellEnd"/>
    </w:p>
    <w:p w14:paraId="22E05FAE" w14:textId="77777777" w:rsidR="00F536D7" w:rsidRPr="00F536D7" w:rsidRDefault="00F536D7" w:rsidP="00F536D7">
      <w:pPr>
        <w:rPr>
          <w:lang w:val="en-US"/>
        </w:rPr>
      </w:pPr>
      <w:r w:rsidRPr="00F536D7">
        <w:rPr>
          <w:lang w:val="en-US"/>
        </w:rPr>
        <w:t xml:space="preserve">Internet-Draft                               </w:t>
      </w:r>
      <w:proofErr w:type="spellStart"/>
      <w:r w:rsidRPr="00F536D7">
        <w:rPr>
          <w:lang w:val="en-US"/>
        </w:rPr>
        <w:t>NthPermutation</w:t>
      </w:r>
      <w:proofErr w:type="spellEnd"/>
      <w:r w:rsidRPr="00F536D7">
        <w:rPr>
          <w:lang w:val="en-US"/>
        </w:rPr>
        <w:t xml:space="preserve"> Security LLC</w:t>
      </w:r>
    </w:p>
    <w:p w14:paraId="14C34E56" w14:textId="77777777" w:rsidR="00F536D7" w:rsidRPr="00F536D7" w:rsidRDefault="00F536D7" w:rsidP="00F536D7">
      <w:pPr>
        <w:rPr>
          <w:lang w:val="en-US"/>
        </w:rPr>
      </w:pPr>
      <w:r w:rsidRPr="00F536D7">
        <w:rPr>
          <w:lang w:val="en-US"/>
        </w:rPr>
        <w:t>Intended status: Standards Track                             7 June 2023</w:t>
      </w:r>
    </w:p>
    <w:p w14:paraId="23A0EE98" w14:textId="77777777" w:rsidR="00F536D7" w:rsidRPr="00F536D7" w:rsidRDefault="00F536D7" w:rsidP="00F536D7">
      <w:pPr>
        <w:rPr>
          <w:lang w:val="en-US"/>
        </w:rPr>
      </w:pPr>
      <w:r w:rsidRPr="00F536D7">
        <w:rPr>
          <w:lang w:val="en-US"/>
        </w:rPr>
        <w:t>Expires: 9 December 2023</w:t>
      </w:r>
    </w:p>
    <w:p w14:paraId="6FEDFD48" w14:textId="77777777" w:rsidR="00F536D7" w:rsidRPr="00F536D7" w:rsidRDefault="00F536D7" w:rsidP="00F536D7">
      <w:pPr>
        <w:rPr>
          <w:lang w:val="en-US"/>
        </w:rPr>
      </w:pPr>
    </w:p>
    <w:p w14:paraId="181A989D" w14:textId="77777777" w:rsidR="00F536D7" w:rsidRPr="00F536D7" w:rsidRDefault="00F536D7" w:rsidP="00F536D7">
      <w:pPr>
        <w:rPr>
          <w:lang w:val="en-US"/>
        </w:rPr>
      </w:pPr>
    </w:p>
    <w:p w14:paraId="4F5D706A" w14:textId="2A052B9A" w:rsidR="00F536D7" w:rsidRPr="00F536D7" w:rsidRDefault="00F536D7" w:rsidP="00F536D7">
      <w:pPr>
        <w:rPr>
          <w:lang w:val="en-US"/>
        </w:rPr>
      </w:pPr>
      <w:r w:rsidRPr="00F536D7">
        <w:rPr>
          <w:lang w:val="en-US"/>
        </w:rPr>
        <w:t xml:space="preserve">   </w:t>
      </w:r>
      <w:ins w:id="0" w:author="Tschofenig, Hannes (T CST SEA-DE)" w:date="2023-06-28T15:40:00Z">
        <w:r>
          <w:rPr>
            <w:lang w:val="en-US"/>
          </w:rPr>
          <w:t xml:space="preserve">Use of </w:t>
        </w:r>
      </w:ins>
      <w:r w:rsidRPr="00F536D7">
        <w:rPr>
          <w:lang w:val="en-US"/>
        </w:rPr>
        <w:t xml:space="preserve">Attestation </w:t>
      </w:r>
      <w:del w:id="1" w:author="Tschofenig, Hannes (T CST SEA-DE)" w:date="2023-06-28T15:40:00Z">
        <w:r w:rsidRPr="00F536D7" w:rsidDel="00F536D7">
          <w:rPr>
            <w:lang w:val="en-US"/>
          </w:rPr>
          <w:delText xml:space="preserve">Attributes for Use </w:delText>
        </w:r>
      </w:del>
      <w:r w:rsidRPr="00F536D7">
        <w:rPr>
          <w:lang w:val="en-US"/>
        </w:rPr>
        <w:t>with Certification Signing Requests</w:t>
      </w:r>
    </w:p>
    <w:p w14:paraId="4EAE60E2" w14:textId="77777777" w:rsidR="00F536D7" w:rsidRPr="00F536D7" w:rsidRDefault="00F536D7" w:rsidP="00F536D7">
      <w:pPr>
        <w:rPr>
          <w:lang w:val="en-US"/>
        </w:rPr>
      </w:pPr>
      <w:r w:rsidRPr="00F536D7">
        <w:rPr>
          <w:lang w:val="en-US"/>
        </w:rPr>
        <w:t xml:space="preserve">                      draft-stjohns-csr-attest-02</w:t>
      </w:r>
    </w:p>
    <w:p w14:paraId="12C797CB" w14:textId="77777777" w:rsidR="00F536D7" w:rsidRPr="00F536D7" w:rsidRDefault="00F536D7" w:rsidP="00F536D7">
      <w:pPr>
        <w:rPr>
          <w:lang w:val="en-US"/>
        </w:rPr>
      </w:pPr>
    </w:p>
    <w:p w14:paraId="0E170A7C" w14:textId="77777777" w:rsidR="00F536D7" w:rsidRPr="00F536D7" w:rsidRDefault="00F536D7" w:rsidP="00F536D7">
      <w:pPr>
        <w:rPr>
          <w:lang w:val="en-US"/>
        </w:rPr>
      </w:pPr>
      <w:r w:rsidRPr="00F536D7">
        <w:rPr>
          <w:lang w:val="en-US"/>
        </w:rPr>
        <w:t>Abstract</w:t>
      </w:r>
    </w:p>
    <w:p w14:paraId="24F9F251" w14:textId="77777777" w:rsidR="00F536D7" w:rsidRDefault="00F536D7" w:rsidP="00F536D7">
      <w:pPr>
        <w:rPr>
          <w:ins w:id="2" w:author="Tschofenig, Hannes (T CST SEA-DE)" w:date="2023-06-28T15:45:00Z"/>
          <w:lang w:val="en-US"/>
        </w:rPr>
      </w:pPr>
    </w:p>
    <w:p w14:paraId="22A51638" w14:textId="3BF15F8B" w:rsidR="00F536D7" w:rsidRDefault="00F536D7" w:rsidP="00F536D7">
      <w:pPr>
        <w:rPr>
          <w:ins w:id="3" w:author="Tschofenig, Hannes (T CST SEA-DE)" w:date="2023-06-28T15:47:00Z"/>
          <w:lang w:val="en-US"/>
        </w:rPr>
      </w:pPr>
      <w:ins w:id="4" w:author="Tschofenig, Hannes (T CST SEA-DE)" w:date="2023-06-28T15:45:00Z">
        <w:r>
          <w:rPr>
            <w:lang w:val="en-US"/>
          </w:rPr>
          <w:t xml:space="preserve">Utilizing information from a device or hardware security module about its posture can help to improve security of the </w:t>
        </w:r>
      </w:ins>
      <w:ins w:id="5" w:author="Tschofenig, Hannes (T CST SEA-DE)" w:date="2023-06-28T15:46:00Z">
        <w:r>
          <w:rPr>
            <w:lang w:val="en-US"/>
          </w:rPr>
          <w:t>overall system. Information about the manufacturer of the hardware, the version of the firmware running on this hardware and potentially about the layers of software above the firmware, the presence of hardware security functionality t</w:t>
        </w:r>
      </w:ins>
      <w:ins w:id="6" w:author="Tschofenig, Hannes (T CST SEA-DE)" w:date="2023-06-28T15:47:00Z">
        <w:r>
          <w:rPr>
            <w:lang w:val="en-US"/>
          </w:rPr>
          <w:t>o protect keys and many more properties can be made available to remote parties in a cryptographically secured way. This functionality is accomplish</w:t>
        </w:r>
      </w:ins>
      <w:r w:rsidR="00DF49E5">
        <w:rPr>
          <w:lang w:val="en-US"/>
        </w:rPr>
        <w:t>ed</w:t>
      </w:r>
      <w:ins w:id="7" w:author="Tschofenig, Hannes (T CST SEA-DE)" w:date="2023-06-28T15:47:00Z">
        <w:r>
          <w:rPr>
            <w:lang w:val="en-US"/>
          </w:rPr>
          <w:t xml:space="preserve"> with attestation technology.</w:t>
        </w:r>
      </w:ins>
    </w:p>
    <w:p w14:paraId="3C82BB90" w14:textId="77777777" w:rsidR="00F536D7" w:rsidRPr="00F536D7" w:rsidRDefault="00F536D7" w:rsidP="00F536D7">
      <w:pPr>
        <w:rPr>
          <w:lang w:val="en-US"/>
        </w:rPr>
      </w:pPr>
    </w:p>
    <w:p w14:paraId="44C7A2B7" w14:textId="2927B6BF" w:rsidR="00F536D7" w:rsidRPr="00F536D7" w:rsidDel="00B040B4" w:rsidRDefault="00F536D7" w:rsidP="00B040B4">
      <w:pPr>
        <w:rPr>
          <w:del w:id="8" w:author="Tschofenig, Hannes (T CST SEA-DE)" w:date="2023-06-28T15:50:00Z"/>
          <w:lang w:val="en-US"/>
        </w:rPr>
      </w:pPr>
      <w:del w:id="9" w:author="Tschofenig, Hannes (T CST SEA-DE)" w:date="2023-06-28T15:49:00Z">
        <w:r w:rsidRPr="00F536D7" w:rsidDel="00F536D7">
          <w:rPr>
            <w:lang w:val="en-US"/>
          </w:rPr>
          <w:delText xml:space="preserve">   </w:delText>
        </w:r>
      </w:del>
      <w:r w:rsidRPr="00F536D7">
        <w:rPr>
          <w:lang w:val="en-US"/>
        </w:rPr>
        <w:t xml:space="preserve">This document describes </w:t>
      </w:r>
      <w:ins w:id="10" w:author="Tschofenig, Hannes (T CST SEA-DE)" w:date="2023-06-28T15:48:00Z">
        <w:r>
          <w:rPr>
            <w:lang w:val="en-US"/>
          </w:rPr>
          <w:t xml:space="preserve">extensions to encode evidence produced by an attester for inclusion in </w:t>
        </w:r>
      </w:ins>
      <w:ins w:id="11" w:author="Tschofenig, Hannes (T CST SEA-DE)" w:date="2023-06-28T15:49:00Z">
        <w:r w:rsidRPr="00F536D7">
          <w:rPr>
            <w:lang w:val="en-US"/>
          </w:rPr>
          <w:t xml:space="preserve">PKCS10 certificate </w:t>
        </w:r>
      </w:ins>
      <w:r w:rsidR="00DF49E5">
        <w:rPr>
          <w:lang w:val="en-US"/>
        </w:rPr>
        <w:t xml:space="preserve">signing </w:t>
      </w:r>
      <w:ins w:id="12" w:author="Tschofenig, Hannes (T CST SEA-DE)" w:date="2023-06-28T15:49:00Z">
        <w:r w:rsidRPr="00F536D7">
          <w:rPr>
            <w:lang w:val="en-US"/>
          </w:rPr>
          <w:t>requests</w:t>
        </w:r>
        <w:r>
          <w:rPr>
            <w:lang w:val="en-US"/>
          </w:rPr>
          <w:t xml:space="preserve">. More specifically, </w:t>
        </w:r>
      </w:ins>
      <w:r w:rsidRPr="00F536D7">
        <w:rPr>
          <w:lang w:val="en-US"/>
        </w:rPr>
        <w:t xml:space="preserve">two </w:t>
      </w:r>
      <w:ins w:id="13" w:author="Tschofenig, Hannes (T CST SEA-DE)" w:date="2023-06-28T15:49:00Z">
        <w:r>
          <w:rPr>
            <w:lang w:val="en-US"/>
          </w:rPr>
          <w:t xml:space="preserve">new </w:t>
        </w:r>
      </w:ins>
      <w:r w:rsidRPr="00F536D7">
        <w:rPr>
          <w:lang w:val="en-US"/>
        </w:rPr>
        <w:t>ASN.1 Attribute definitions, and an ASN.</w:t>
      </w:r>
      <w:r w:rsidR="00DF49E5">
        <w:rPr>
          <w:lang w:val="en-US"/>
        </w:rPr>
        <w:t xml:space="preserve">1 </w:t>
      </w:r>
      <w:r w:rsidRPr="00F536D7">
        <w:rPr>
          <w:lang w:val="en-US"/>
        </w:rPr>
        <w:t xml:space="preserve">CLASS definition </w:t>
      </w:r>
      <w:ins w:id="14" w:author="Tschofenig, Hannes (T CST SEA-DE)" w:date="2023-06-28T15:50:00Z">
        <w:r w:rsidR="00B040B4">
          <w:rPr>
            <w:lang w:val="en-US"/>
          </w:rPr>
          <w:t xml:space="preserve">to convey </w:t>
        </w:r>
      </w:ins>
      <w:del w:id="15" w:author="Tschofenig, Hannes (T CST SEA-DE)" w:date="2023-06-28T15:50:00Z">
        <w:r w:rsidRPr="00F536D7" w:rsidDel="00B040B4">
          <w:rPr>
            <w:lang w:val="en-US"/>
          </w:rPr>
          <w:delText xml:space="preserve">for an </w:delText>
        </w:r>
      </w:del>
      <w:r w:rsidRPr="00F536D7">
        <w:rPr>
          <w:lang w:val="en-US"/>
        </w:rPr>
        <w:t xml:space="preserve">attestation </w:t>
      </w:r>
      <w:ins w:id="16" w:author="Tschofenig, Hannes (T CST SEA-DE)" w:date="2023-06-28T15:50:00Z">
        <w:r w:rsidR="00B040B4">
          <w:rPr>
            <w:lang w:val="en-US"/>
          </w:rPr>
          <w:t xml:space="preserve">information to a Registration Authority or to a Certification Authority are described. </w:t>
        </w:r>
      </w:ins>
      <w:del w:id="17" w:author="Tschofenig, Hannes (T CST SEA-DE)" w:date="2023-06-28T15:50:00Z">
        <w:r w:rsidRPr="00F536D7" w:rsidDel="00B040B4">
          <w:rPr>
            <w:lang w:val="en-US"/>
          </w:rPr>
          <w:delText>statement structure that may be</w:delText>
        </w:r>
      </w:del>
    </w:p>
    <w:p w14:paraId="39BA154E" w14:textId="36DFEF95" w:rsidR="00F536D7" w:rsidRPr="00F536D7" w:rsidDel="00F536D7" w:rsidRDefault="00F536D7" w:rsidP="00B040B4">
      <w:pPr>
        <w:rPr>
          <w:del w:id="18" w:author="Tschofenig, Hannes (T CST SEA-DE)" w:date="2023-06-28T15:49:00Z"/>
          <w:lang w:val="en-US"/>
        </w:rPr>
      </w:pPr>
      <w:del w:id="19" w:author="Tschofenig, Hannes (T CST SEA-DE)" w:date="2023-06-28T15:50:00Z">
        <w:r w:rsidRPr="00F536D7" w:rsidDel="00B040B4">
          <w:rPr>
            <w:lang w:val="en-US"/>
          </w:rPr>
          <w:delText xml:space="preserve">   used to encode key attestation data for inclusion in </w:delText>
        </w:r>
      </w:del>
      <w:del w:id="20" w:author="Tschofenig, Hannes (T CST SEA-DE)" w:date="2023-06-28T15:49:00Z">
        <w:r w:rsidRPr="00F536D7" w:rsidDel="00F536D7">
          <w:rPr>
            <w:lang w:val="en-US"/>
          </w:rPr>
          <w:delText>PKCS10</w:delText>
        </w:r>
      </w:del>
    </w:p>
    <w:p w14:paraId="32D02E79" w14:textId="47F7096F" w:rsidR="00F536D7" w:rsidRPr="00F536D7" w:rsidRDefault="00F536D7" w:rsidP="00B040B4">
      <w:pPr>
        <w:rPr>
          <w:lang w:val="en-US"/>
        </w:rPr>
      </w:pPr>
      <w:del w:id="21" w:author="Tschofenig, Hannes (T CST SEA-DE)" w:date="2023-06-28T15:49:00Z">
        <w:r w:rsidRPr="00F536D7" w:rsidDel="00F536D7">
          <w:rPr>
            <w:lang w:val="en-US"/>
          </w:rPr>
          <w:delText xml:space="preserve">   certificate requests </w:delText>
        </w:r>
      </w:del>
      <w:del w:id="22" w:author="Tschofenig, Hannes (T CST SEA-DE)" w:date="2023-06-28T15:50:00Z">
        <w:r w:rsidRPr="00F536D7" w:rsidDel="00B040B4">
          <w:rPr>
            <w:lang w:val="en-US"/>
          </w:rPr>
          <w:delText>and in other circumstances.</w:delText>
        </w:r>
      </w:del>
    </w:p>
    <w:p w14:paraId="7793A953" w14:textId="77777777" w:rsidR="00F536D7" w:rsidRPr="00F536D7" w:rsidRDefault="00F536D7" w:rsidP="00F536D7">
      <w:pPr>
        <w:rPr>
          <w:lang w:val="en-US"/>
        </w:rPr>
      </w:pPr>
    </w:p>
    <w:p w14:paraId="76D3DF64" w14:textId="77777777" w:rsidR="00F536D7" w:rsidRPr="00F536D7" w:rsidRDefault="00F536D7" w:rsidP="00F536D7">
      <w:pPr>
        <w:rPr>
          <w:lang w:val="en-US"/>
        </w:rPr>
      </w:pPr>
      <w:r w:rsidRPr="00F536D7">
        <w:rPr>
          <w:lang w:val="en-US"/>
        </w:rPr>
        <w:t>Status of This Memo</w:t>
      </w:r>
    </w:p>
    <w:p w14:paraId="392E047A" w14:textId="77777777" w:rsidR="00F536D7" w:rsidRPr="00F536D7" w:rsidRDefault="00F536D7" w:rsidP="00F536D7">
      <w:pPr>
        <w:rPr>
          <w:lang w:val="en-US"/>
        </w:rPr>
      </w:pPr>
    </w:p>
    <w:p w14:paraId="356E8D9E" w14:textId="77777777" w:rsidR="00F536D7" w:rsidRPr="00F536D7" w:rsidRDefault="00F536D7" w:rsidP="00F536D7">
      <w:pPr>
        <w:rPr>
          <w:lang w:val="en-US"/>
        </w:rPr>
      </w:pPr>
      <w:r w:rsidRPr="00F536D7">
        <w:rPr>
          <w:lang w:val="en-US"/>
        </w:rPr>
        <w:t xml:space="preserve">   This Internet-Draft is submitted in full conformance with the</w:t>
      </w:r>
    </w:p>
    <w:p w14:paraId="6D3BC34F" w14:textId="77777777" w:rsidR="00F536D7" w:rsidRPr="00F536D7" w:rsidRDefault="00F536D7" w:rsidP="00F536D7">
      <w:pPr>
        <w:rPr>
          <w:lang w:val="en-US"/>
        </w:rPr>
      </w:pPr>
      <w:r w:rsidRPr="00F536D7">
        <w:rPr>
          <w:lang w:val="en-US"/>
        </w:rPr>
        <w:t xml:space="preserve">   provisions of BCP 78 and BCP 79.</w:t>
      </w:r>
    </w:p>
    <w:p w14:paraId="28C09088" w14:textId="77777777" w:rsidR="00F536D7" w:rsidRPr="00F536D7" w:rsidRDefault="00F536D7" w:rsidP="00F536D7">
      <w:pPr>
        <w:rPr>
          <w:lang w:val="en-US"/>
        </w:rPr>
      </w:pPr>
    </w:p>
    <w:p w14:paraId="7E757B5B" w14:textId="77777777" w:rsidR="00F536D7" w:rsidRPr="00F536D7" w:rsidRDefault="00F536D7" w:rsidP="00F536D7">
      <w:pPr>
        <w:rPr>
          <w:lang w:val="en-US"/>
        </w:rPr>
      </w:pPr>
      <w:r w:rsidRPr="00F536D7">
        <w:rPr>
          <w:lang w:val="en-US"/>
        </w:rPr>
        <w:t xml:space="preserve">   Internet-Drafts are working documents of the Internet Engineering</w:t>
      </w:r>
    </w:p>
    <w:p w14:paraId="7C0A5CF9" w14:textId="77777777" w:rsidR="00F536D7" w:rsidRPr="00F536D7" w:rsidRDefault="00F536D7" w:rsidP="00F536D7">
      <w:pPr>
        <w:rPr>
          <w:lang w:val="en-US"/>
        </w:rPr>
      </w:pPr>
      <w:r w:rsidRPr="00F536D7">
        <w:rPr>
          <w:lang w:val="en-US"/>
        </w:rPr>
        <w:t xml:space="preserve">   Task Force (IETF).  Note that other groups may also </w:t>
      </w:r>
      <w:proofErr w:type="gramStart"/>
      <w:r w:rsidRPr="00F536D7">
        <w:rPr>
          <w:lang w:val="en-US"/>
        </w:rPr>
        <w:t>distribute</w:t>
      </w:r>
      <w:proofErr w:type="gramEnd"/>
    </w:p>
    <w:p w14:paraId="349DB3AB" w14:textId="77777777" w:rsidR="00F536D7" w:rsidRPr="00F536D7" w:rsidRDefault="00F536D7" w:rsidP="00F536D7">
      <w:pPr>
        <w:rPr>
          <w:lang w:val="en-US"/>
        </w:rPr>
      </w:pPr>
      <w:r w:rsidRPr="00F536D7">
        <w:rPr>
          <w:lang w:val="en-US"/>
        </w:rPr>
        <w:t xml:space="preserve">   working documents as Internet-Drafts.  The list of current Internet-</w:t>
      </w:r>
    </w:p>
    <w:p w14:paraId="210280AA" w14:textId="77777777" w:rsidR="00F536D7" w:rsidRPr="00F536D7" w:rsidRDefault="00F536D7" w:rsidP="00F536D7">
      <w:pPr>
        <w:rPr>
          <w:lang w:val="en-US"/>
        </w:rPr>
      </w:pPr>
      <w:r w:rsidRPr="00F536D7">
        <w:rPr>
          <w:lang w:val="en-US"/>
        </w:rPr>
        <w:lastRenderedPageBreak/>
        <w:t xml:space="preserve">   Drafts is at https://datatracker.ietf.org/drafts/current/.</w:t>
      </w:r>
    </w:p>
    <w:p w14:paraId="780EAF8E" w14:textId="77777777" w:rsidR="00F536D7" w:rsidRPr="00F536D7" w:rsidRDefault="00F536D7" w:rsidP="00F536D7">
      <w:pPr>
        <w:rPr>
          <w:lang w:val="en-US"/>
        </w:rPr>
      </w:pPr>
    </w:p>
    <w:p w14:paraId="6671C475" w14:textId="77777777" w:rsidR="00F536D7" w:rsidRPr="00F536D7" w:rsidRDefault="00F536D7" w:rsidP="00F536D7">
      <w:pPr>
        <w:rPr>
          <w:lang w:val="en-US"/>
        </w:rPr>
      </w:pPr>
      <w:r w:rsidRPr="00F536D7">
        <w:rPr>
          <w:lang w:val="en-US"/>
        </w:rPr>
        <w:t xml:space="preserve">   Internet-Drafts are draft documents valid for a maximum of six </w:t>
      </w:r>
      <w:proofErr w:type="gramStart"/>
      <w:r w:rsidRPr="00F536D7">
        <w:rPr>
          <w:lang w:val="en-US"/>
        </w:rPr>
        <w:t>months</w:t>
      </w:r>
      <w:proofErr w:type="gramEnd"/>
    </w:p>
    <w:p w14:paraId="358AAFAB" w14:textId="77777777" w:rsidR="00F536D7" w:rsidRPr="00F536D7" w:rsidRDefault="00F536D7" w:rsidP="00F536D7">
      <w:pPr>
        <w:rPr>
          <w:lang w:val="en-US"/>
        </w:rPr>
      </w:pPr>
      <w:r w:rsidRPr="00F536D7">
        <w:rPr>
          <w:lang w:val="en-US"/>
        </w:rPr>
        <w:t xml:space="preserve">   and may be updated, replaced, or obsoleted by other documents at </w:t>
      </w:r>
      <w:proofErr w:type="gramStart"/>
      <w:r w:rsidRPr="00F536D7">
        <w:rPr>
          <w:lang w:val="en-US"/>
        </w:rPr>
        <w:t>any</w:t>
      </w:r>
      <w:proofErr w:type="gramEnd"/>
    </w:p>
    <w:p w14:paraId="248213EE" w14:textId="77777777" w:rsidR="00F536D7" w:rsidRPr="00F536D7" w:rsidRDefault="00F536D7" w:rsidP="00F536D7">
      <w:pPr>
        <w:rPr>
          <w:lang w:val="en-US"/>
        </w:rPr>
      </w:pPr>
      <w:r w:rsidRPr="00F536D7">
        <w:rPr>
          <w:lang w:val="en-US"/>
        </w:rPr>
        <w:t xml:space="preserve">   time.  It is inappropriate to use Internet-Drafts as </w:t>
      </w:r>
      <w:proofErr w:type="gramStart"/>
      <w:r w:rsidRPr="00F536D7">
        <w:rPr>
          <w:lang w:val="en-US"/>
        </w:rPr>
        <w:t>reference</w:t>
      </w:r>
      <w:proofErr w:type="gramEnd"/>
    </w:p>
    <w:p w14:paraId="2D435F03" w14:textId="77777777" w:rsidR="00F536D7" w:rsidRPr="00F536D7" w:rsidRDefault="00F536D7" w:rsidP="00F536D7">
      <w:pPr>
        <w:rPr>
          <w:lang w:val="en-US"/>
        </w:rPr>
      </w:pPr>
      <w:r w:rsidRPr="00F536D7">
        <w:rPr>
          <w:lang w:val="en-US"/>
        </w:rPr>
        <w:t xml:space="preserve">   material or to cite them other than as "work in progress."</w:t>
      </w:r>
    </w:p>
    <w:p w14:paraId="0CA0CFDB" w14:textId="77777777" w:rsidR="00F536D7" w:rsidRPr="00F536D7" w:rsidRDefault="00F536D7" w:rsidP="00F536D7">
      <w:pPr>
        <w:rPr>
          <w:lang w:val="en-US"/>
        </w:rPr>
      </w:pPr>
    </w:p>
    <w:p w14:paraId="1052CF44" w14:textId="77777777" w:rsidR="00F536D7" w:rsidRPr="00F536D7" w:rsidRDefault="00F536D7" w:rsidP="00F536D7">
      <w:pPr>
        <w:rPr>
          <w:lang w:val="en-US"/>
        </w:rPr>
      </w:pPr>
      <w:r w:rsidRPr="00F536D7">
        <w:rPr>
          <w:lang w:val="en-US"/>
        </w:rPr>
        <w:t xml:space="preserve">   This Internet-Draft will expire on 9 December 2023.</w:t>
      </w:r>
    </w:p>
    <w:p w14:paraId="53E61AD9" w14:textId="77777777" w:rsidR="00F536D7" w:rsidRPr="00F536D7" w:rsidRDefault="00F536D7" w:rsidP="00F536D7">
      <w:pPr>
        <w:rPr>
          <w:lang w:val="en-US"/>
        </w:rPr>
      </w:pPr>
    </w:p>
    <w:p w14:paraId="3DA0EB0C" w14:textId="77777777" w:rsidR="00F536D7" w:rsidRPr="00F536D7" w:rsidRDefault="00F536D7" w:rsidP="00F536D7">
      <w:pPr>
        <w:rPr>
          <w:lang w:val="en-US"/>
        </w:rPr>
      </w:pPr>
      <w:r w:rsidRPr="00F536D7">
        <w:rPr>
          <w:lang w:val="en-US"/>
        </w:rPr>
        <w:t>Copyright Notice</w:t>
      </w:r>
    </w:p>
    <w:p w14:paraId="6165FAA2" w14:textId="77777777" w:rsidR="00F536D7" w:rsidRPr="00F536D7" w:rsidRDefault="00F536D7" w:rsidP="00F536D7">
      <w:pPr>
        <w:rPr>
          <w:lang w:val="en-US"/>
        </w:rPr>
      </w:pPr>
    </w:p>
    <w:p w14:paraId="204CF970" w14:textId="77777777" w:rsidR="00F536D7" w:rsidRPr="00F536D7" w:rsidRDefault="00F536D7" w:rsidP="00F536D7">
      <w:pPr>
        <w:rPr>
          <w:lang w:val="en-US"/>
        </w:rPr>
      </w:pPr>
      <w:r w:rsidRPr="00F536D7">
        <w:rPr>
          <w:lang w:val="en-US"/>
        </w:rPr>
        <w:t xml:space="preserve">   Copyright (c) 2023 IETF Trust and the persons identified as the</w:t>
      </w:r>
    </w:p>
    <w:p w14:paraId="4409F655" w14:textId="77777777" w:rsidR="00F536D7" w:rsidRPr="00F536D7" w:rsidRDefault="00F536D7" w:rsidP="00F536D7">
      <w:pPr>
        <w:rPr>
          <w:lang w:val="en-US"/>
        </w:rPr>
      </w:pPr>
      <w:r w:rsidRPr="00F536D7">
        <w:rPr>
          <w:lang w:val="en-US"/>
        </w:rPr>
        <w:t xml:space="preserve">   document authors.  All rights reserved.</w:t>
      </w:r>
    </w:p>
    <w:p w14:paraId="4D3C0101" w14:textId="77777777" w:rsidR="00F536D7" w:rsidRPr="00F536D7" w:rsidRDefault="00F536D7" w:rsidP="00F536D7">
      <w:pPr>
        <w:rPr>
          <w:lang w:val="en-US"/>
        </w:rPr>
      </w:pPr>
    </w:p>
    <w:p w14:paraId="11FF734F" w14:textId="77777777" w:rsidR="00F536D7" w:rsidRPr="00F536D7" w:rsidRDefault="00F536D7" w:rsidP="00F536D7">
      <w:pPr>
        <w:rPr>
          <w:lang w:val="en-US"/>
        </w:rPr>
      </w:pPr>
      <w:r w:rsidRPr="00F536D7">
        <w:rPr>
          <w:lang w:val="en-US"/>
        </w:rPr>
        <w:t xml:space="preserve">   This document is subject to BCP 78 and the IETF Trust's Legal</w:t>
      </w:r>
    </w:p>
    <w:p w14:paraId="0FF75F6A" w14:textId="77777777" w:rsidR="00F536D7" w:rsidRPr="00F536D7" w:rsidRDefault="00F536D7" w:rsidP="00F536D7">
      <w:pPr>
        <w:rPr>
          <w:lang w:val="en-US"/>
        </w:rPr>
      </w:pPr>
      <w:r w:rsidRPr="00F536D7">
        <w:rPr>
          <w:lang w:val="en-US"/>
        </w:rPr>
        <w:t xml:space="preserve">   Provisions Relating to IETF Documents (https://trustee.ietf.org/</w:t>
      </w:r>
    </w:p>
    <w:p w14:paraId="20142473" w14:textId="77777777" w:rsidR="00F536D7" w:rsidRPr="00F536D7" w:rsidRDefault="00F536D7" w:rsidP="00F536D7">
      <w:pPr>
        <w:rPr>
          <w:lang w:val="en-US"/>
        </w:rPr>
      </w:pPr>
      <w:r w:rsidRPr="00F536D7">
        <w:rPr>
          <w:lang w:val="en-US"/>
        </w:rPr>
        <w:t xml:space="preserve">   license-info) in effect on the date of publication of this document.</w:t>
      </w:r>
    </w:p>
    <w:p w14:paraId="3FC7196F" w14:textId="77777777" w:rsidR="00F536D7" w:rsidRPr="00F536D7" w:rsidRDefault="00F536D7" w:rsidP="00F536D7">
      <w:pPr>
        <w:rPr>
          <w:lang w:val="en-US"/>
        </w:rPr>
      </w:pPr>
      <w:r w:rsidRPr="00F536D7">
        <w:rPr>
          <w:lang w:val="en-US"/>
        </w:rPr>
        <w:t xml:space="preserve">   Please review these documents carefully, as they describe your </w:t>
      </w:r>
      <w:proofErr w:type="gramStart"/>
      <w:r w:rsidRPr="00F536D7">
        <w:rPr>
          <w:lang w:val="en-US"/>
        </w:rPr>
        <w:t>rights</w:t>
      </w:r>
      <w:proofErr w:type="gramEnd"/>
    </w:p>
    <w:p w14:paraId="54278001" w14:textId="77777777" w:rsidR="00F536D7" w:rsidRPr="00F536D7" w:rsidRDefault="00F536D7" w:rsidP="00F536D7">
      <w:pPr>
        <w:rPr>
          <w:lang w:val="en-US"/>
        </w:rPr>
      </w:pPr>
      <w:r w:rsidRPr="00F536D7">
        <w:rPr>
          <w:lang w:val="en-US"/>
        </w:rPr>
        <w:t xml:space="preserve">   and restrictions with respect to this document.  Code Components</w:t>
      </w:r>
    </w:p>
    <w:p w14:paraId="0A66878D" w14:textId="77777777" w:rsidR="00F536D7" w:rsidRPr="00F536D7" w:rsidRDefault="00F536D7" w:rsidP="00F536D7">
      <w:pPr>
        <w:rPr>
          <w:lang w:val="en-US"/>
        </w:rPr>
      </w:pPr>
      <w:r w:rsidRPr="00F536D7">
        <w:rPr>
          <w:lang w:val="en-US"/>
        </w:rPr>
        <w:t xml:space="preserve">   extracted from this document must include Revised BSD License text as</w:t>
      </w:r>
    </w:p>
    <w:p w14:paraId="1A6ACFE4" w14:textId="77777777" w:rsidR="00F536D7" w:rsidRPr="00F536D7" w:rsidRDefault="00F536D7" w:rsidP="00F536D7">
      <w:pPr>
        <w:rPr>
          <w:lang w:val="en-US"/>
        </w:rPr>
      </w:pPr>
      <w:r w:rsidRPr="00F536D7">
        <w:rPr>
          <w:lang w:val="en-US"/>
        </w:rPr>
        <w:t xml:space="preserve">   described in Section 4.e of the Trust Legal Provisions and </w:t>
      </w:r>
      <w:proofErr w:type="gramStart"/>
      <w:r w:rsidRPr="00F536D7">
        <w:rPr>
          <w:lang w:val="en-US"/>
        </w:rPr>
        <w:t>are</w:t>
      </w:r>
      <w:proofErr w:type="gramEnd"/>
    </w:p>
    <w:p w14:paraId="0EB622FE" w14:textId="77777777" w:rsidR="00F536D7" w:rsidRPr="00F536D7" w:rsidRDefault="00F536D7" w:rsidP="00F536D7">
      <w:pPr>
        <w:rPr>
          <w:lang w:val="en-US"/>
        </w:rPr>
      </w:pPr>
      <w:r w:rsidRPr="00F536D7">
        <w:rPr>
          <w:lang w:val="en-US"/>
        </w:rPr>
        <w:t xml:space="preserve">   provided without warranty as described in the Revised BSD License.</w:t>
      </w:r>
    </w:p>
    <w:p w14:paraId="7C69107C" w14:textId="77777777" w:rsidR="00F536D7" w:rsidRPr="00F536D7" w:rsidRDefault="00F536D7" w:rsidP="00F536D7">
      <w:pPr>
        <w:rPr>
          <w:lang w:val="en-US"/>
        </w:rPr>
      </w:pPr>
    </w:p>
    <w:p w14:paraId="65AA5750" w14:textId="77777777" w:rsidR="00F536D7" w:rsidRPr="00F536D7" w:rsidRDefault="00F536D7" w:rsidP="00F536D7">
      <w:pPr>
        <w:rPr>
          <w:lang w:val="en-US"/>
        </w:rPr>
      </w:pPr>
    </w:p>
    <w:p w14:paraId="52E4720D" w14:textId="77777777" w:rsidR="00F536D7" w:rsidRPr="00F536D7" w:rsidRDefault="00F536D7" w:rsidP="00F536D7">
      <w:pPr>
        <w:rPr>
          <w:lang w:val="en-US"/>
        </w:rPr>
      </w:pPr>
    </w:p>
    <w:p w14:paraId="20F83C55" w14:textId="77777777" w:rsidR="00F536D7" w:rsidRPr="00F536D7" w:rsidRDefault="00F536D7" w:rsidP="00F536D7">
      <w:pPr>
        <w:rPr>
          <w:lang w:val="en-US"/>
        </w:rPr>
      </w:pPr>
    </w:p>
    <w:p w14:paraId="6E2F5A06" w14:textId="77777777" w:rsidR="00F536D7" w:rsidRPr="00F536D7" w:rsidRDefault="00F536D7" w:rsidP="00F536D7">
      <w:pPr>
        <w:rPr>
          <w:lang w:val="en-US"/>
        </w:rPr>
      </w:pPr>
    </w:p>
    <w:p w14:paraId="299D8D85" w14:textId="77777777" w:rsidR="00F536D7" w:rsidRPr="00F536D7" w:rsidRDefault="00F536D7" w:rsidP="00F536D7">
      <w:pPr>
        <w:rPr>
          <w:lang w:val="fr-FR"/>
        </w:rPr>
      </w:pPr>
      <w:proofErr w:type="spellStart"/>
      <w:r w:rsidRPr="00F536D7">
        <w:rPr>
          <w:lang w:val="fr-FR"/>
        </w:rPr>
        <w:t>StJohns</w:t>
      </w:r>
      <w:proofErr w:type="spellEnd"/>
      <w:r w:rsidRPr="00F536D7">
        <w:rPr>
          <w:lang w:val="fr-FR"/>
        </w:rPr>
        <w:t xml:space="preserve">                  Expires 9 </w:t>
      </w:r>
      <w:proofErr w:type="spellStart"/>
      <w:r w:rsidRPr="00F536D7">
        <w:rPr>
          <w:lang w:val="fr-FR"/>
        </w:rPr>
        <w:t>December</w:t>
      </w:r>
      <w:proofErr w:type="spellEnd"/>
      <w:r w:rsidRPr="00F536D7">
        <w:rPr>
          <w:lang w:val="fr-FR"/>
        </w:rPr>
        <w:t xml:space="preserve"> 2023             </w:t>
      </w:r>
      <w:proofErr w:type="gramStart"/>
      <w:r w:rsidRPr="00F536D7">
        <w:rPr>
          <w:lang w:val="fr-FR"/>
        </w:rPr>
        <w:t xml:space="preserve">   [</w:t>
      </w:r>
      <w:proofErr w:type="gramEnd"/>
      <w:r w:rsidRPr="00F536D7">
        <w:rPr>
          <w:lang w:val="fr-FR"/>
        </w:rPr>
        <w:t>Page 1]</w:t>
      </w:r>
    </w:p>
    <w:p w14:paraId="1C4AEC2E" w14:textId="77777777" w:rsidR="00F536D7" w:rsidRPr="00F536D7" w:rsidRDefault="00F536D7" w:rsidP="00F536D7">
      <w:pPr>
        <w:rPr>
          <w:lang w:val="fr-FR"/>
        </w:rPr>
      </w:pPr>
      <w:r w:rsidRPr="003E36E0">
        <w:rPr>
          <w:lang w:val="fr-FR"/>
          <w:rPrChange w:id="23" w:author="Tschofenig, Hannes (T CST SEA-DE)" w:date="2023-06-29T13:31:00Z">
            <w:rPr/>
          </w:rPrChange>
        </w:rPr>
        <w:br w:type="page"/>
      </w:r>
    </w:p>
    <w:p w14:paraId="0153516B" w14:textId="77777777" w:rsidR="00F536D7" w:rsidRPr="00F536D7" w:rsidRDefault="00F536D7" w:rsidP="00F536D7">
      <w:pPr>
        <w:rPr>
          <w:lang w:val="fr-FR"/>
        </w:rPr>
      </w:pPr>
      <w:r w:rsidRPr="00F536D7">
        <w:rPr>
          <w:lang w:val="fr-FR"/>
        </w:rPr>
        <w:lastRenderedPageBreak/>
        <w:t xml:space="preserve">Internet-Draft         CSR Attestation </w:t>
      </w:r>
      <w:proofErr w:type="spellStart"/>
      <w:r w:rsidRPr="00F536D7">
        <w:rPr>
          <w:lang w:val="fr-FR"/>
        </w:rPr>
        <w:t>Attributes</w:t>
      </w:r>
      <w:proofErr w:type="spellEnd"/>
      <w:r w:rsidRPr="00F536D7">
        <w:rPr>
          <w:lang w:val="fr-FR"/>
        </w:rPr>
        <w:t xml:space="preserve">              June 2023</w:t>
      </w:r>
    </w:p>
    <w:p w14:paraId="74672BE4" w14:textId="77777777" w:rsidR="00F536D7" w:rsidRPr="00F536D7" w:rsidRDefault="00F536D7" w:rsidP="00F536D7">
      <w:pPr>
        <w:rPr>
          <w:lang w:val="fr-FR"/>
        </w:rPr>
      </w:pPr>
    </w:p>
    <w:p w14:paraId="350BC89C" w14:textId="77777777" w:rsidR="00F536D7" w:rsidRPr="00F536D7" w:rsidRDefault="00F536D7" w:rsidP="00F536D7">
      <w:pPr>
        <w:rPr>
          <w:lang w:val="fr-FR"/>
        </w:rPr>
      </w:pPr>
    </w:p>
    <w:p w14:paraId="201BD494" w14:textId="77777777" w:rsidR="00F536D7" w:rsidRPr="00F536D7" w:rsidRDefault="00F536D7" w:rsidP="00F536D7">
      <w:pPr>
        <w:rPr>
          <w:lang w:val="en-US"/>
        </w:rPr>
      </w:pPr>
      <w:r w:rsidRPr="00F536D7">
        <w:rPr>
          <w:lang w:val="en-US"/>
        </w:rPr>
        <w:t>Table of Contents</w:t>
      </w:r>
    </w:p>
    <w:p w14:paraId="66B6E550" w14:textId="77777777" w:rsidR="00F536D7" w:rsidRPr="00F536D7" w:rsidRDefault="00F536D7" w:rsidP="00F536D7">
      <w:pPr>
        <w:rPr>
          <w:lang w:val="en-US"/>
        </w:rPr>
      </w:pPr>
    </w:p>
    <w:p w14:paraId="11882D12" w14:textId="77777777" w:rsidR="00F536D7" w:rsidRPr="00F536D7" w:rsidRDefault="00F536D7" w:rsidP="00F536D7">
      <w:pPr>
        <w:rPr>
          <w:lang w:val="en-US"/>
        </w:rPr>
      </w:pPr>
      <w:r w:rsidRPr="00F536D7">
        <w:rPr>
          <w:lang w:val="en-US"/>
        </w:rPr>
        <w:t xml:space="preserve">   1.  </w:t>
      </w:r>
      <w:proofErr w:type="gramStart"/>
      <w:r w:rsidRPr="00F536D7">
        <w:rPr>
          <w:lang w:val="en-US"/>
        </w:rPr>
        <w:t>Introduction  . . .</w:t>
      </w:r>
      <w:proofErr w:type="gramEnd"/>
      <w:r w:rsidRPr="00F536D7">
        <w:rPr>
          <w:lang w:val="en-US"/>
        </w:rPr>
        <w:t xml:space="preserve"> . . . . . . . . . . . . . . . . . . . . .   2</w:t>
      </w:r>
    </w:p>
    <w:p w14:paraId="3035BA72" w14:textId="77777777" w:rsidR="00F536D7" w:rsidRPr="00F536D7" w:rsidRDefault="00F536D7" w:rsidP="00F536D7">
      <w:pPr>
        <w:rPr>
          <w:lang w:val="en-US"/>
        </w:rPr>
      </w:pPr>
      <w:r w:rsidRPr="00F536D7">
        <w:rPr>
          <w:lang w:val="en-US"/>
        </w:rPr>
        <w:t xml:space="preserve">     1.1.  Requirements Language . . . . . . . . . . . . . . . . . .   3</w:t>
      </w:r>
    </w:p>
    <w:p w14:paraId="183E7604" w14:textId="77777777" w:rsidR="00F536D7" w:rsidRPr="00F536D7" w:rsidRDefault="00F536D7" w:rsidP="00F536D7">
      <w:pPr>
        <w:rPr>
          <w:lang w:val="en-US"/>
        </w:rPr>
      </w:pPr>
      <w:r w:rsidRPr="00F536D7">
        <w:rPr>
          <w:lang w:val="en-US"/>
        </w:rPr>
        <w:t xml:space="preserve">   2.  Definitions . . . . . . . . . . . . . . . . . . . . . </w:t>
      </w:r>
      <w:proofErr w:type="gramStart"/>
      <w:r w:rsidRPr="00F536D7">
        <w:rPr>
          <w:lang w:val="en-US"/>
        </w:rPr>
        <w:t>. . . .</w:t>
      </w:r>
      <w:proofErr w:type="gramEnd"/>
      <w:r w:rsidRPr="00F536D7">
        <w:rPr>
          <w:lang w:val="en-US"/>
        </w:rPr>
        <w:t xml:space="preserve">   3</w:t>
      </w:r>
    </w:p>
    <w:p w14:paraId="2F423FAF" w14:textId="77777777" w:rsidR="00F536D7" w:rsidRPr="00F536D7" w:rsidRDefault="00F536D7" w:rsidP="00F536D7">
      <w:pPr>
        <w:rPr>
          <w:lang w:val="en-US"/>
        </w:rPr>
      </w:pPr>
      <w:r w:rsidRPr="00F536D7">
        <w:rPr>
          <w:lang w:val="en-US"/>
        </w:rPr>
        <w:t xml:space="preserve">   3.  ASN.1 </w:t>
      </w:r>
      <w:proofErr w:type="gramStart"/>
      <w:r w:rsidRPr="00F536D7">
        <w:rPr>
          <w:lang w:val="en-US"/>
        </w:rPr>
        <w:t>Elements  . . .</w:t>
      </w:r>
      <w:proofErr w:type="gramEnd"/>
      <w:r w:rsidRPr="00F536D7">
        <w:rPr>
          <w:lang w:val="en-US"/>
        </w:rPr>
        <w:t xml:space="preserve"> . . . . . . . . . . . . . . . . . . . .   4</w:t>
      </w:r>
    </w:p>
    <w:p w14:paraId="1B91FA50" w14:textId="77777777" w:rsidR="00F536D7" w:rsidRPr="00F536D7" w:rsidRDefault="00F536D7" w:rsidP="00F536D7">
      <w:pPr>
        <w:rPr>
          <w:lang w:val="en-US"/>
        </w:rPr>
      </w:pPr>
      <w:r w:rsidRPr="00F536D7">
        <w:rPr>
          <w:lang w:val="en-US"/>
        </w:rPr>
        <w:t xml:space="preserve">     3.1.  Object </w:t>
      </w:r>
      <w:proofErr w:type="gramStart"/>
      <w:r w:rsidRPr="00F536D7">
        <w:rPr>
          <w:lang w:val="en-US"/>
        </w:rPr>
        <w:t>Identifiers  . . .</w:t>
      </w:r>
      <w:proofErr w:type="gramEnd"/>
      <w:r w:rsidRPr="00F536D7">
        <w:rPr>
          <w:lang w:val="en-US"/>
        </w:rPr>
        <w:t xml:space="preserve"> . . . . . . . . . . . . . . . .   4</w:t>
      </w:r>
    </w:p>
    <w:p w14:paraId="4A3C8B74" w14:textId="77777777" w:rsidR="00F536D7" w:rsidRPr="00F536D7" w:rsidRDefault="00F536D7" w:rsidP="00F536D7">
      <w:pPr>
        <w:rPr>
          <w:lang w:val="en-US"/>
        </w:rPr>
      </w:pPr>
      <w:r w:rsidRPr="00F536D7">
        <w:rPr>
          <w:lang w:val="en-US"/>
        </w:rPr>
        <w:t xml:space="preserve">     3.2.  </w:t>
      </w:r>
      <w:proofErr w:type="spellStart"/>
      <w:r w:rsidRPr="00F536D7">
        <w:rPr>
          <w:lang w:val="en-US"/>
        </w:rPr>
        <w:t>CertificateChoice</w:t>
      </w:r>
      <w:proofErr w:type="spellEnd"/>
      <w:r w:rsidRPr="00F536D7">
        <w:rPr>
          <w:lang w:val="en-US"/>
        </w:rPr>
        <w:t xml:space="preserve"> . . . . . . . . . . . . . . . </w:t>
      </w:r>
      <w:proofErr w:type="gramStart"/>
      <w:r w:rsidRPr="00F536D7">
        <w:rPr>
          <w:lang w:val="en-US"/>
        </w:rPr>
        <w:t>. . . .</w:t>
      </w:r>
      <w:proofErr w:type="gramEnd"/>
      <w:r w:rsidRPr="00F536D7">
        <w:rPr>
          <w:lang w:val="en-US"/>
        </w:rPr>
        <w:t xml:space="preserve"> .   4</w:t>
      </w:r>
    </w:p>
    <w:p w14:paraId="0FBECA6B" w14:textId="77777777" w:rsidR="00F536D7" w:rsidRPr="00F536D7" w:rsidRDefault="00F536D7" w:rsidP="00F536D7">
      <w:pPr>
        <w:rPr>
          <w:lang w:val="en-US"/>
        </w:rPr>
      </w:pPr>
      <w:r w:rsidRPr="00F536D7">
        <w:rPr>
          <w:lang w:val="en-US"/>
        </w:rPr>
        <w:t xml:space="preserve">     3.3.  </w:t>
      </w:r>
      <w:proofErr w:type="spellStart"/>
      <w:r w:rsidRPr="00F536D7">
        <w:rPr>
          <w:lang w:val="en-US"/>
        </w:rPr>
        <w:t>AttestAttribute</w:t>
      </w:r>
      <w:proofErr w:type="spellEnd"/>
      <w:r w:rsidRPr="00F536D7">
        <w:rPr>
          <w:lang w:val="en-US"/>
        </w:rPr>
        <w:t xml:space="preserve"> . . . . . . . . . . . . . . . . . . . . .   6</w:t>
      </w:r>
    </w:p>
    <w:p w14:paraId="25682637" w14:textId="77777777" w:rsidR="00F536D7" w:rsidRPr="00F536D7" w:rsidRDefault="00F536D7" w:rsidP="00F536D7">
      <w:pPr>
        <w:rPr>
          <w:lang w:val="en-US"/>
        </w:rPr>
      </w:pPr>
      <w:r w:rsidRPr="00F536D7">
        <w:rPr>
          <w:lang w:val="en-US"/>
        </w:rPr>
        <w:t xml:space="preserve">     3.4.  </w:t>
      </w:r>
      <w:proofErr w:type="spellStart"/>
      <w:proofErr w:type="gramStart"/>
      <w:r w:rsidRPr="00F536D7">
        <w:rPr>
          <w:lang w:val="en-US"/>
        </w:rPr>
        <w:t>AttestCertsAttribute</w:t>
      </w:r>
      <w:proofErr w:type="spellEnd"/>
      <w:r w:rsidRPr="00F536D7">
        <w:rPr>
          <w:lang w:val="en-US"/>
        </w:rPr>
        <w:t xml:space="preserve">  . . .</w:t>
      </w:r>
      <w:proofErr w:type="gramEnd"/>
      <w:r w:rsidRPr="00F536D7">
        <w:rPr>
          <w:lang w:val="en-US"/>
        </w:rPr>
        <w:t xml:space="preserve"> . . . . . . . . . . . . . . .   6</w:t>
      </w:r>
    </w:p>
    <w:p w14:paraId="278EE06D" w14:textId="77777777" w:rsidR="00F536D7" w:rsidRPr="00F536D7" w:rsidRDefault="00F536D7" w:rsidP="00F536D7">
      <w:pPr>
        <w:rPr>
          <w:lang w:val="en-US"/>
        </w:rPr>
      </w:pPr>
      <w:r w:rsidRPr="00F536D7">
        <w:rPr>
          <w:lang w:val="en-US"/>
        </w:rPr>
        <w:t xml:space="preserve">     3.5.  </w:t>
      </w:r>
      <w:proofErr w:type="spellStart"/>
      <w:r w:rsidRPr="00F536D7">
        <w:rPr>
          <w:lang w:val="en-US"/>
        </w:rPr>
        <w:t>AttestStatement</w:t>
      </w:r>
      <w:proofErr w:type="spellEnd"/>
      <w:r w:rsidRPr="00F536D7">
        <w:rPr>
          <w:lang w:val="en-US"/>
        </w:rPr>
        <w:t xml:space="preserve"> . . . . . . . . . . . . . . . . . . . . .   6</w:t>
      </w:r>
    </w:p>
    <w:p w14:paraId="2F448446" w14:textId="77777777" w:rsidR="00F536D7" w:rsidRPr="00F536D7" w:rsidRDefault="00F536D7" w:rsidP="00F536D7">
      <w:pPr>
        <w:rPr>
          <w:lang w:val="en-US"/>
        </w:rPr>
      </w:pPr>
      <w:r w:rsidRPr="00F536D7">
        <w:rPr>
          <w:lang w:val="en-US"/>
        </w:rPr>
        <w:t xml:space="preserve">   4.  IANA Considerations . . . . . . . . . . . . . . . . . . . . .   8</w:t>
      </w:r>
    </w:p>
    <w:p w14:paraId="729340A0" w14:textId="77777777" w:rsidR="00F536D7" w:rsidRPr="00F536D7" w:rsidRDefault="00F536D7" w:rsidP="00F536D7">
      <w:pPr>
        <w:rPr>
          <w:lang w:val="en-US"/>
        </w:rPr>
      </w:pPr>
      <w:r w:rsidRPr="00F536D7">
        <w:rPr>
          <w:lang w:val="en-US"/>
        </w:rPr>
        <w:t xml:space="preserve">     4.1.  Object Identifier Allocations . . . . . . . . . </w:t>
      </w:r>
      <w:proofErr w:type="gramStart"/>
      <w:r w:rsidRPr="00F536D7">
        <w:rPr>
          <w:lang w:val="en-US"/>
        </w:rPr>
        <w:t>. . . .</w:t>
      </w:r>
      <w:proofErr w:type="gramEnd"/>
      <w:r w:rsidRPr="00F536D7">
        <w:rPr>
          <w:lang w:val="en-US"/>
        </w:rPr>
        <w:t xml:space="preserve"> .   8</w:t>
      </w:r>
    </w:p>
    <w:p w14:paraId="16233A1B" w14:textId="77777777" w:rsidR="00F536D7" w:rsidRPr="00F536D7" w:rsidRDefault="00F536D7" w:rsidP="00F536D7">
      <w:pPr>
        <w:rPr>
          <w:lang w:val="en-US"/>
        </w:rPr>
      </w:pPr>
      <w:r w:rsidRPr="00F536D7">
        <w:rPr>
          <w:lang w:val="en-US"/>
        </w:rPr>
        <w:t xml:space="preserve">       4.1.1.  Module Registration - SMI Security for PKIX Module</w:t>
      </w:r>
    </w:p>
    <w:p w14:paraId="6078DA93" w14:textId="77777777" w:rsidR="00F536D7" w:rsidRPr="00F536D7" w:rsidRDefault="00F536D7" w:rsidP="00F536D7">
      <w:pPr>
        <w:rPr>
          <w:lang w:val="en-US"/>
        </w:rPr>
      </w:pPr>
      <w:r w:rsidRPr="00F536D7">
        <w:rPr>
          <w:lang w:val="en-US"/>
        </w:rPr>
        <w:t xml:space="preserve">               </w:t>
      </w:r>
      <w:proofErr w:type="spellStart"/>
      <w:r w:rsidRPr="00F536D7">
        <w:rPr>
          <w:lang w:val="en-US"/>
        </w:rPr>
        <w:t>Identifer</w:t>
      </w:r>
      <w:proofErr w:type="spellEnd"/>
      <w:r w:rsidRPr="00F536D7">
        <w:rPr>
          <w:lang w:val="en-US"/>
        </w:rPr>
        <w:t xml:space="preserve"> . . . . . . . . . . . . . . . . . . </w:t>
      </w:r>
      <w:proofErr w:type="gramStart"/>
      <w:r w:rsidRPr="00F536D7">
        <w:rPr>
          <w:lang w:val="en-US"/>
        </w:rPr>
        <w:t>. . . .</w:t>
      </w:r>
      <w:proofErr w:type="gramEnd"/>
      <w:r w:rsidRPr="00F536D7">
        <w:rPr>
          <w:lang w:val="en-US"/>
        </w:rPr>
        <w:t xml:space="preserve">   8</w:t>
      </w:r>
    </w:p>
    <w:p w14:paraId="17661F28" w14:textId="77777777" w:rsidR="00F536D7" w:rsidRPr="00F536D7" w:rsidRDefault="00F536D7" w:rsidP="00F536D7">
      <w:pPr>
        <w:rPr>
          <w:lang w:val="en-US"/>
        </w:rPr>
      </w:pPr>
      <w:r w:rsidRPr="00F536D7">
        <w:rPr>
          <w:lang w:val="en-US"/>
        </w:rPr>
        <w:t xml:space="preserve">       4.1.2.  Object Identifier Registrations - SMI Security for S/</w:t>
      </w:r>
    </w:p>
    <w:p w14:paraId="43C60EA2" w14:textId="77777777" w:rsidR="00F536D7" w:rsidRPr="00F536D7" w:rsidRDefault="00F536D7" w:rsidP="00F536D7">
      <w:pPr>
        <w:rPr>
          <w:lang w:val="en-US"/>
        </w:rPr>
      </w:pPr>
      <w:r w:rsidRPr="00F536D7">
        <w:rPr>
          <w:lang w:val="en-US"/>
        </w:rPr>
        <w:t xml:space="preserve">               MIME Attributes . . . . . . . . . . . . . . . </w:t>
      </w:r>
      <w:proofErr w:type="gramStart"/>
      <w:r w:rsidRPr="00F536D7">
        <w:rPr>
          <w:lang w:val="en-US"/>
        </w:rPr>
        <w:t>. . . .</w:t>
      </w:r>
      <w:proofErr w:type="gramEnd"/>
      <w:r w:rsidRPr="00F536D7">
        <w:rPr>
          <w:lang w:val="en-US"/>
        </w:rPr>
        <w:t xml:space="preserve">   8</w:t>
      </w:r>
    </w:p>
    <w:p w14:paraId="202C332C" w14:textId="77777777" w:rsidR="00F536D7" w:rsidRPr="00F536D7" w:rsidRDefault="00F536D7" w:rsidP="00F536D7">
      <w:pPr>
        <w:rPr>
          <w:lang w:val="en-US"/>
        </w:rPr>
      </w:pPr>
      <w:r w:rsidRPr="00F536D7">
        <w:rPr>
          <w:lang w:val="en-US"/>
        </w:rPr>
        <w:t xml:space="preserve">     4.2.  "SMI Security for PKIX Attestation Statement Formats"</w:t>
      </w:r>
    </w:p>
    <w:p w14:paraId="5AB3DC0D" w14:textId="77777777" w:rsidR="00F536D7" w:rsidRPr="00F536D7" w:rsidRDefault="00F536D7" w:rsidP="00F536D7">
      <w:pPr>
        <w:rPr>
          <w:lang w:val="en-US"/>
        </w:rPr>
      </w:pPr>
      <w:r w:rsidRPr="00F536D7">
        <w:rPr>
          <w:lang w:val="en-US"/>
        </w:rPr>
        <w:t xml:space="preserve">           </w:t>
      </w:r>
      <w:proofErr w:type="gramStart"/>
      <w:r w:rsidRPr="00F536D7">
        <w:rPr>
          <w:lang w:val="en-US"/>
        </w:rPr>
        <w:t>Registry  . . .</w:t>
      </w:r>
      <w:proofErr w:type="gramEnd"/>
      <w:r w:rsidRPr="00F536D7">
        <w:rPr>
          <w:lang w:val="en-US"/>
        </w:rPr>
        <w:t xml:space="preserve"> . . . . . . . . . . . . . . . . . . . . .   9</w:t>
      </w:r>
    </w:p>
    <w:p w14:paraId="410DB9FC" w14:textId="77777777" w:rsidR="00F536D7" w:rsidRPr="00F536D7" w:rsidRDefault="00F536D7" w:rsidP="00F536D7">
      <w:pPr>
        <w:rPr>
          <w:lang w:val="en-US"/>
        </w:rPr>
      </w:pPr>
      <w:r w:rsidRPr="00F536D7">
        <w:rPr>
          <w:lang w:val="en-US"/>
        </w:rPr>
        <w:t xml:space="preserve">   5.  Security Considerations . . . . . . . . . . . . . . . </w:t>
      </w:r>
      <w:proofErr w:type="gramStart"/>
      <w:r w:rsidRPr="00F536D7">
        <w:rPr>
          <w:lang w:val="en-US"/>
        </w:rPr>
        <w:t>. . . .</w:t>
      </w:r>
      <w:proofErr w:type="gramEnd"/>
      <w:r w:rsidRPr="00F536D7">
        <w:rPr>
          <w:lang w:val="en-US"/>
        </w:rPr>
        <w:t xml:space="preserve">   9</w:t>
      </w:r>
    </w:p>
    <w:p w14:paraId="46A4DB87" w14:textId="77777777" w:rsidR="00F536D7" w:rsidRPr="00F536D7" w:rsidRDefault="00F536D7" w:rsidP="00F536D7">
      <w:pPr>
        <w:rPr>
          <w:lang w:val="en-US"/>
        </w:rPr>
      </w:pPr>
      <w:r w:rsidRPr="00F536D7">
        <w:rPr>
          <w:lang w:val="en-US"/>
        </w:rPr>
        <w:t xml:space="preserve">   6.  </w:t>
      </w:r>
      <w:proofErr w:type="gramStart"/>
      <w:r w:rsidRPr="00F536D7">
        <w:rPr>
          <w:lang w:val="en-US"/>
        </w:rPr>
        <w:t>References  . . .</w:t>
      </w:r>
      <w:proofErr w:type="gramEnd"/>
      <w:r w:rsidRPr="00F536D7">
        <w:rPr>
          <w:lang w:val="en-US"/>
        </w:rPr>
        <w:t xml:space="preserve"> . . . . . . . . . . . . . . . . . . . . . .  10</w:t>
      </w:r>
    </w:p>
    <w:p w14:paraId="3D86A1DC" w14:textId="77777777" w:rsidR="00F536D7" w:rsidRPr="00F536D7" w:rsidRDefault="00F536D7" w:rsidP="00F536D7">
      <w:pPr>
        <w:rPr>
          <w:lang w:val="en-US"/>
        </w:rPr>
      </w:pPr>
      <w:r w:rsidRPr="00F536D7">
        <w:rPr>
          <w:lang w:val="en-US"/>
        </w:rPr>
        <w:t xml:space="preserve">     6.1.  Normative </w:t>
      </w:r>
      <w:proofErr w:type="gramStart"/>
      <w:r w:rsidRPr="00F536D7">
        <w:rPr>
          <w:lang w:val="en-US"/>
        </w:rPr>
        <w:t>References  . . .</w:t>
      </w:r>
      <w:proofErr w:type="gramEnd"/>
      <w:r w:rsidRPr="00F536D7">
        <w:rPr>
          <w:lang w:val="en-US"/>
        </w:rPr>
        <w:t xml:space="preserve"> . . . . . . . . . . . . . . .  10</w:t>
      </w:r>
    </w:p>
    <w:p w14:paraId="70FC4A43" w14:textId="77777777" w:rsidR="00F536D7" w:rsidRPr="00F536D7" w:rsidRDefault="00F536D7" w:rsidP="00F536D7">
      <w:pPr>
        <w:rPr>
          <w:lang w:val="en-US"/>
        </w:rPr>
      </w:pPr>
      <w:r w:rsidRPr="00F536D7">
        <w:rPr>
          <w:lang w:val="en-US"/>
        </w:rPr>
        <w:t xml:space="preserve">     6.2.  Informative </w:t>
      </w:r>
      <w:proofErr w:type="gramStart"/>
      <w:r w:rsidRPr="00F536D7">
        <w:rPr>
          <w:lang w:val="en-US"/>
        </w:rPr>
        <w:t>References  . . .</w:t>
      </w:r>
      <w:proofErr w:type="gramEnd"/>
      <w:r w:rsidRPr="00F536D7">
        <w:rPr>
          <w:lang w:val="en-US"/>
        </w:rPr>
        <w:t xml:space="preserve"> . . . . . . . . . . . . . .  10</w:t>
      </w:r>
    </w:p>
    <w:p w14:paraId="19B9E846" w14:textId="77777777" w:rsidR="00F536D7" w:rsidRPr="00F536D7" w:rsidRDefault="00F536D7" w:rsidP="00F536D7">
      <w:pPr>
        <w:rPr>
          <w:lang w:val="en-US"/>
        </w:rPr>
      </w:pPr>
      <w:r w:rsidRPr="00F536D7">
        <w:rPr>
          <w:lang w:val="en-US"/>
        </w:rPr>
        <w:t xml:space="preserve">   Appendix A.  Examples . . . . . . . . . . . . . . . . . . </w:t>
      </w:r>
      <w:proofErr w:type="gramStart"/>
      <w:r w:rsidRPr="00F536D7">
        <w:rPr>
          <w:lang w:val="en-US"/>
        </w:rPr>
        <w:t>. . . .</w:t>
      </w:r>
      <w:proofErr w:type="gramEnd"/>
      <w:r w:rsidRPr="00F536D7">
        <w:rPr>
          <w:lang w:val="en-US"/>
        </w:rPr>
        <w:t xml:space="preserve">  11</w:t>
      </w:r>
    </w:p>
    <w:p w14:paraId="0C1089B1" w14:textId="77777777" w:rsidR="00F536D7" w:rsidRPr="00F536D7" w:rsidRDefault="00F536D7" w:rsidP="00F536D7">
      <w:pPr>
        <w:rPr>
          <w:lang w:val="en-US"/>
        </w:rPr>
      </w:pPr>
      <w:r w:rsidRPr="00F536D7">
        <w:rPr>
          <w:lang w:val="en-US"/>
        </w:rPr>
        <w:t xml:space="preserve">     A.1.  Simple Attestation </w:t>
      </w:r>
      <w:proofErr w:type="gramStart"/>
      <w:r w:rsidRPr="00F536D7">
        <w:rPr>
          <w:lang w:val="en-US"/>
        </w:rPr>
        <w:t>Example  . . .</w:t>
      </w:r>
      <w:proofErr w:type="gramEnd"/>
      <w:r w:rsidRPr="00F536D7">
        <w:rPr>
          <w:lang w:val="en-US"/>
        </w:rPr>
        <w:t xml:space="preserve"> . . . . . . . . . . . .  11</w:t>
      </w:r>
    </w:p>
    <w:p w14:paraId="717F10FB" w14:textId="77777777" w:rsidR="00F536D7" w:rsidRPr="00F536D7" w:rsidRDefault="00F536D7" w:rsidP="00F536D7">
      <w:pPr>
        <w:rPr>
          <w:lang w:val="en-US"/>
        </w:rPr>
      </w:pPr>
      <w:r w:rsidRPr="00F536D7">
        <w:rPr>
          <w:lang w:val="en-US"/>
        </w:rPr>
        <w:t xml:space="preserve">     </w:t>
      </w:r>
      <w:r w:rsidRPr="00EE54B3">
        <w:rPr>
          <w:lang w:val="fr-FR"/>
          <w:rPrChange w:id="24" w:author="Tschofenig, Hannes (T CST SEA-DE)" w:date="2023-06-29T13:30:00Z">
            <w:rPr>
              <w:lang w:val="en-US"/>
            </w:rPr>
          </w:rPrChange>
        </w:rPr>
        <w:t xml:space="preserve">A.2.  Example TPM V2.0 Attestation </w:t>
      </w:r>
      <w:proofErr w:type="spellStart"/>
      <w:r w:rsidRPr="00EE54B3">
        <w:rPr>
          <w:lang w:val="fr-FR"/>
          <w:rPrChange w:id="25" w:author="Tschofenig, Hannes (T CST SEA-DE)" w:date="2023-06-29T13:30:00Z">
            <w:rPr>
              <w:lang w:val="en-US"/>
            </w:rPr>
          </w:rPrChange>
        </w:rPr>
        <w:t>Attribute</w:t>
      </w:r>
      <w:proofErr w:type="spellEnd"/>
      <w:r w:rsidRPr="00EE54B3">
        <w:rPr>
          <w:lang w:val="fr-FR"/>
          <w:rPrChange w:id="26" w:author="Tschofenig, Hannes (T CST SEA-DE)" w:date="2023-06-29T13:30:00Z">
            <w:rPr>
              <w:lang w:val="en-US"/>
            </w:rPr>
          </w:rPrChange>
        </w:rPr>
        <w:t xml:space="preserve"> - Non </w:t>
      </w:r>
      <w:proofErr w:type="gramStart"/>
      <w:r w:rsidRPr="00EE54B3">
        <w:rPr>
          <w:lang w:val="fr-FR"/>
          <w:rPrChange w:id="27" w:author="Tschofenig, Hannes (T CST SEA-DE)" w:date="2023-06-29T13:30:00Z">
            <w:rPr>
              <w:lang w:val="en-US"/>
            </w:rPr>
          </w:rPrChange>
        </w:rPr>
        <w:t>Normative  .</w:t>
      </w:r>
      <w:proofErr w:type="gramEnd"/>
      <w:r w:rsidRPr="00EE54B3">
        <w:rPr>
          <w:lang w:val="fr-FR"/>
          <w:rPrChange w:id="28" w:author="Tschofenig, Hannes (T CST SEA-DE)" w:date="2023-06-29T13:30:00Z">
            <w:rPr>
              <w:lang w:val="en-US"/>
            </w:rPr>
          </w:rPrChange>
        </w:rPr>
        <w:t xml:space="preserve">  </w:t>
      </w:r>
      <w:r w:rsidRPr="00F536D7">
        <w:rPr>
          <w:lang w:val="en-US"/>
        </w:rPr>
        <w:t>11</w:t>
      </w:r>
    </w:p>
    <w:p w14:paraId="32BB6A8A" w14:textId="77777777" w:rsidR="00F536D7" w:rsidRPr="00F536D7" w:rsidRDefault="00F536D7" w:rsidP="00F536D7">
      <w:pPr>
        <w:rPr>
          <w:lang w:val="en-US"/>
        </w:rPr>
      </w:pPr>
      <w:r w:rsidRPr="00F536D7">
        <w:rPr>
          <w:lang w:val="en-US"/>
        </w:rPr>
        <w:t xml:space="preserve">   Appendix B.  ASN.1 Module for Attestation . . . . . . . . . . . .  13</w:t>
      </w:r>
    </w:p>
    <w:p w14:paraId="5AF305A0" w14:textId="77777777" w:rsidR="00F536D7" w:rsidRPr="00F536D7" w:rsidRDefault="00F536D7" w:rsidP="00F536D7">
      <w:pPr>
        <w:rPr>
          <w:lang w:val="en-US"/>
        </w:rPr>
      </w:pPr>
      <w:r w:rsidRPr="00F536D7">
        <w:rPr>
          <w:lang w:val="en-US"/>
        </w:rPr>
        <w:t xml:space="preserve">   </w:t>
      </w:r>
      <w:proofErr w:type="gramStart"/>
      <w:r w:rsidRPr="00F536D7">
        <w:rPr>
          <w:lang w:val="en-US"/>
        </w:rPr>
        <w:t>Acknowledgements  . . .</w:t>
      </w:r>
      <w:proofErr w:type="gramEnd"/>
      <w:r w:rsidRPr="00F536D7">
        <w:rPr>
          <w:lang w:val="en-US"/>
        </w:rPr>
        <w:t xml:space="preserve"> . . . . . . . . . . . . . . . . . . . . .  17</w:t>
      </w:r>
    </w:p>
    <w:p w14:paraId="382BAEA1" w14:textId="77777777" w:rsidR="00F536D7" w:rsidRPr="00F536D7" w:rsidRDefault="00F536D7" w:rsidP="00F536D7">
      <w:pPr>
        <w:rPr>
          <w:lang w:val="en-US"/>
        </w:rPr>
      </w:pPr>
      <w:r w:rsidRPr="00F536D7">
        <w:rPr>
          <w:lang w:val="en-US"/>
        </w:rPr>
        <w:t xml:space="preserve">   Author's </w:t>
      </w:r>
      <w:proofErr w:type="gramStart"/>
      <w:r w:rsidRPr="00F536D7">
        <w:rPr>
          <w:lang w:val="en-US"/>
        </w:rPr>
        <w:t>Address  . . .</w:t>
      </w:r>
      <w:proofErr w:type="gramEnd"/>
      <w:r w:rsidRPr="00F536D7">
        <w:rPr>
          <w:lang w:val="en-US"/>
        </w:rPr>
        <w:t xml:space="preserve"> . . . . . . . . . . . . . . . . . . . . .  17</w:t>
      </w:r>
    </w:p>
    <w:p w14:paraId="7ED738B7" w14:textId="77777777" w:rsidR="00F536D7" w:rsidRPr="00F536D7" w:rsidRDefault="00F536D7" w:rsidP="00F536D7">
      <w:pPr>
        <w:rPr>
          <w:lang w:val="en-US"/>
        </w:rPr>
      </w:pPr>
    </w:p>
    <w:p w14:paraId="21A7C9B5" w14:textId="77777777" w:rsidR="00F536D7" w:rsidRDefault="00F536D7" w:rsidP="00F536D7">
      <w:pPr>
        <w:rPr>
          <w:lang w:val="en-US"/>
        </w:rPr>
      </w:pPr>
      <w:r w:rsidRPr="00F536D7">
        <w:rPr>
          <w:lang w:val="en-US"/>
        </w:rPr>
        <w:t>1.  Introduction</w:t>
      </w:r>
    </w:p>
    <w:p w14:paraId="0BFBF750" w14:textId="77777777" w:rsidR="003E36E0" w:rsidRPr="00F536D7" w:rsidDel="003E36E0" w:rsidRDefault="003E36E0" w:rsidP="00F536D7">
      <w:pPr>
        <w:rPr>
          <w:del w:id="29" w:author="Tschofenig, Hannes (T CST SEA-DE)" w:date="2023-06-29T13:31:00Z"/>
          <w:lang w:val="en-US"/>
        </w:rPr>
      </w:pPr>
    </w:p>
    <w:p w14:paraId="3CF1D6BB" w14:textId="77777777" w:rsidR="00F536D7" w:rsidRDefault="00F536D7" w:rsidP="00F536D7">
      <w:pPr>
        <w:rPr>
          <w:ins w:id="30" w:author="Tschofenig, Hannes (T CST SEA-DE)" w:date="2023-06-28T15:59:00Z"/>
          <w:lang w:val="en-US"/>
        </w:rPr>
      </w:pPr>
    </w:p>
    <w:p w14:paraId="0C99E03D" w14:textId="0DAF60A2" w:rsidR="00B227DC" w:rsidRDefault="00B227DC" w:rsidP="00F536D7">
      <w:pPr>
        <w:rPr>
          <w:ins w:id="31" w:author="Tschofenig, Hannes (T CST SEA-DE)" w:date="2023-06-28T16:00:00Z"/>
          <w:lang w:val="en-US"/>
        </w:rPr>
      </w:pPr>
      <w:ins w:id="32" w:author="Tschofenig, Hannes (T CST SEA-DE)" w:date="2023-06-28T15:59:00Z">
        <w:r>
          <w:rPr>
            <w:lang w:val="en-US"/>
          </w:rPr>
          <w:t xml:space="preserve">Remote attestation allows a relying party, the Registration Authority or the Certification Authority, to </w:t>
        </w:r>
        <w:r w:rsidR="00FA6D16">
          <w:rPr>
            <w:lang w:val="en-US"/>
          </w:rPr>
          <w:t>learn</w:t>
        </w:r>
      </w:ins>
      <w:ins w:id="33" w:author="Tschofenig, Hannes (T CST SEA-DE)" w:date="2023-06-28T16:00:00Z">
        <w:r w:rsidR="00FA6D16">
          <w:rPr>
            <w:lang w:val="en-US"/>
          </w:rPr>
          <w:t xml:space="preserve"> about the security posture of a verifier, </w:t>
        </w:r>
      </w:ins>
      <w:ins w:id="34" w:author="Tschofenig, Hannes (T CST SEA-DE)" w:date="2023-06-28T16:01:00Z">
        <w:r w:rsidR="00FA6D16">
          <w:rPr>
            <w:lang w:val="en-US"/>
          </w:rPr>
          <w:t xml:space="preserve">which in the context of this specification is a </w:t>
        </w:r>
      </w:ins>
      <w:ins w:id="35" w:author="Tschofenig, Hannes (T CST SEA-DE)" w:date="2023-06-28T16:00:00Z">
        <w:r w:rsidR="00FA6D16">
          <w:rPr>
            <w:lang w:val="en-US"/>
          </w:rPr>
          <w:t>device transmitting a certificate signing request using the</w:t>
        </w:r>
      </w:ins>
      <w:ins w:id="36" w:author="Tschofenig, Hannes (T CST SEA-DE)" w:date="2023-06-28T16:01:00Z">
        <w:r w:rsidR="00FA6D16">
          <w:rPr>
            <w:lang w:val="en-US"/>
          </w:rPr>
          <w:t xml:space="preserve"> newly defined</w:t>
        </w:r>
      </w:ins>
      <w:ins w:id="37" w:author="Tschofenig, Hannes (T CST SEA-DE)" w:date="2023-06-28T16:00:00Z">
        <w:r w:rsidR="00FA6D16">
          <w:rPr>
            <w:lang w:val="en-US"/>
          </w:rPr>
          <w:t xml:space="preserve"> </w:t>
        </w:r>
      </w:ins>
      <w:ins w:id="38" w:author="Tschofenig, Hannes (T CST SEA-DE)" w:date="2023-06-28T16:01:00Z">
        <w:r w:rsidR="00FA6D16">
          <w:rPr>
            <w:lang w:val="en-US"/>
          </w:rPr>
          <w:t xml:space="preserve">attestation </w:t>
        </w:r>
      </w:ins>
      <w:ins w:id="39" w:author="Tschofenig, Hannes (T CST SEA-DE)" w:date="2023-06-28T16:00:00Z">
        <w:r w:rsidR="00FA6D16">
          <w:rPr>
            <w:lang w:val="en-US"/>
          </w:rPr>
          <w:t>extension.</w:t>
        </w:r>
      </w:ins>
    </w:p>
    <w:p w14:paraId="16A61A7E" w14:textId="77777777" w:rsidR="00FA6D16" w:rsidRDefault="00FA6D16" w:rsidP="00F536D7">
      <w:pPr>
        <w:rPr>
          <w:ins w:id="40" w:author="Tschofenig, Hannes (T CST SEA-DE)" w:date="2023-06-28T16:01:00Z"/>
          <w:lang w:val="en-US"/>
        </w:rPr>
      </w:pPr>
    </w:p>
    <w:p w14:paraId="262B7F26" w14:textId="652B8959" w:rsidR="00FA6D16" w:rsidRDefault="00FA6D16" w:rsidP="00F536D7">
      <w:pPr>
        <w:rPr>
          <w:ins w:id="41" w:author="Tschofenig, Hannes (T CST SEA-DE)" w:date="2023-06-28T16:07:00Z"/>
          <w:lang w:val="en-US"/>
        </w:rPr>
      </w:pPr>
      <w:ins w:id="42" w:author="Tschofenig, Hannes (T CST SEA-DE)" w:date="2023-06-28T16:01:00Z">
        <w:r>
          <w:rPr>
            <w:lang w:val="en-US"/>
          </w:rPr>
          <w:t>As outlined</w:t>
        </w:r>
      </w:ins>
      <w:ins w:id="43" w:author="Tschofenig, Hannes (T CST SEA-DE)" w:date="2023-06-28T16:02:00Z">
        <w:r>
          <w:rPr>
            <w:lang w:val="en-US"/>
          </w:rPr>
          <w:t xml:space="preserve"> in RFC 9334, a verifier collects claims from its target environment</w:t>
        </w:r>
      </w:ins>
      <w:ins w:id="44" w:author="Tschofenig, Hannes (T CST SEA-DE)" w:date="2023-06-28T16:03:00Z">
        <w:r>
          <w:rPr>
            <w:lang w:val="en-US"/>
          </w:rPr>
          <w:t xml:space="preserve"> and gets those claims signed by the attesting environment</w:t>
        </w:r>
      </w:ins>
      <w:ins w:id="45" w:author="Tschofenig, Hannes (T CST SEA-DE)" w:date="2023-06-28T16:04:00Z">
        <w:r>
          <w:rPr>
            <w:lang w:val="en-US"/>
          </w:rPr>
          <w:t>. The details of what claims are collected, how they are signed and what formats for serialization a</w:t>
        </w:r>
      </w:ins>
      <w:ins w:id="46" w:author="Tschofenig, Hannes (T CST SEA-DE)" w:date="2023-06-28T16:05:00Z">
        <w:r>
          <w:rPr>
            <w:lang w:val="en-US"/>
          </w:rPr>
          <w:t xml:space="preserve">re used vary with a given attestation technology. At the time of writing </w:t>
        </w:r>
      </w:ins>
      <w:r w:rsidR="003E36E0">
        <w:rPr>
          <w:lang w:val="en-US"/>
        </w:rPr>
        <w:t>several</w:t>
      </w:r>
      <w:ins w:id="47" w:author="Tschofenig, Hannes (T CST SEA-DE)" w:date="2023-06-28T16:05:00Z">
        <w:r>
          <w:rPr>
            <w:lang w:val="en-US"/>
          </w:rPr>
          <w:t xml:space="preserve"> standardized and proprietary attestation technologies are in use. This specification thereby tries to be </w:t>
        </w:r>
      </w:ins>
      <w:ins w:id="48" w:author="Tschofenig, Hannes (T CST SEA-DE)" w:date="2023-06-28T16:06:00Z">
        <w:r>
          <w:rPr>
            <w:lang w:val="en-US"/>
          </w:rPr>
          <w:t xml:space="preserve">technology </w:t>
        </w:r>
      </w:ins>
      <w:ins w:id="49" w:author="Tschofenig, Hannes (T CST SEA-DE)" w:date="2023-06-28T16:05:00Z">
        <w:r>
          <w:rPr>
            <w:lang w:val="en-US"/>
          </w:rPr>
          <w:t>agnostic</w:t>
        </w:r>
      </w:ins>
      <w:ins w:id="50" w:author="Tschofenig, Hannes (T CST SEA-DE)" w:date="2023-06-28T16:06:00Z">
        <w:r>
          <w:rPr>
            <w:lang w:val="en-US"/>
          </w:rPr>
          <w:t xml:space="preserve"> with regards to the transport of the produced signed claims. </w:t>
        </w:r>
      </w:ins>
    </w:p>
    <w:p w14:paraId="676DE9C9" w14:textId="3B1E1E3E" w:rsidR="00FA6D16" w:rsidRDefault="00FA6D16" w:rsidP="00F536D7">
      <w:pPr>
        <w:rPr>
          <w:ins w:id="51" w:author="Tschofenig, Hannes (T CST SEA-DE)" w:date="2023-06-28T15:59:00Z"/>
          <w:lang w:val="en-US"/>
        </w:rPr>
      </w:pPr>
      <w:ins w:id="52" w:author="Tschofenig, Hannes (T CST SEA-DE)" w:date="2023-06-28T16:06:00Z">
        <w:r>
          <w:rPr>
            <w:lang w:val="en-US"/>
          </w:rPr>
          <w:t xml:space="preserve">RFC 9334 </w:t>
        </w:r>
      </w:ins>
      <w:ins w:id="53" w:author="Tschofenig, Hannes (T CST SEA-DE)" w:date="2023-06-28T16:07:00Z">
        <w:r>
          <w:rPr>
            <w:lang w:val="en-US"/>
          </w:rPr>
          <w:t>uses the term “evidence” for</w:t>
        </w:r>
      </w:ins>
      <w:ins w:id="54" w:author="Tschofenig, Hannes (T CST SEA-DE)" w:date="2023-06-28T16:06:00Z">
        <w:r>
          <w:rPr>
            <w:lang w:val="en-US"/>
          </w:rPr>
          <w:t xml:space="preserve"> the information that is </w:t>
        </w:r>
      </w:ins>
      <w:ins w:id="55" w:author="Tschofenig, Hannes (T CST SEA-DE)" w:date="2023-06-28T16:07:00Z">
        <w:r>
          <w:rPr>
            <w:lang w:val="en-US"/>
          </w:rPr>
          <w:t xml:space="preserve">communicated by </w:t>
        </w:r>
      </w:ins>
      <w:ins w:id="56" w:author="Tschofenig, Hannes (T CST SEA-DE)" w:date="2023-06-28T16:06:00Z">
        <w:r>
          <w:rPr>
            <w:lang w:val="en-US"/>
          </w:rPr>
          <w:t xml:space="preserve">the verifier </w:t>
        </w:r>
      </w:ins>
      <w:ins w:id="57" w:author="Tschofenig, Hannes (T CST SEA-DE)" w:date="2023-06-28T16:07:00Z">
        <w:r>
          <w:rPr>
            <w:lang w:val="en-US"/>
          </w:rPr>
          <w:t>with remote parties. Since the i</w:t>
        </w:r>
      </w:ins>
      <w:ins w:id="58" w:author="Tschofenig, Hannes (T CST SEA-DE)" w:date="2023-06-28T16:08:00Z">
        <w:r>
          <w:rPr>
            <w:lang w:val="en-US"/>
          </w:rPr>
          <w:t xml:space="preserve">nformation produced by the device can neither be trusted and often not even verified directly by the relying party an additional role with the verifier is introduced. The verifier has </w:t>
        </w:r>
      </w:ins>
      <w:ins w:id="59" w:author="Tschofenig, Hannes (T CST SEA-DE)" w:date="2023-06-28T16:09:00Z">
        <w:r>
          <w:rPr>
            <w:lang w:val="en-US"/>
          </w:rPr>
          <w:t xml:space="preserve">knowledge </w:t>
        </w:r>
      </w:ins>
      <w:ins w:id="60" w:author="Tschofenig, Hannes (T CST SEA-DE)" w:date="2023-06-28T16:08:00Z">
        <w:r>
          <w:rPr>
            <w:lang w:val="en-US"/>
          </w:rPr>
          <w:t xml:space="preserve">to </w:t>
        </w:r>
      </w:ins>
      <w:ins w:id="61" w:author="Tschofenig, Hannes (T CST SEA-DE)" w:date="2023-06-28T16:09:00Z">
        <w:r>
          <w:rPr>
            <w:lang w:val="en-US"/>
          </w:rPr>
          <w:t xml:space="preserve">verify the </w:t>
        </w:r>
      </w:ins>
      <w:ins w:id="62" w:author="Tschofenig, Hannes (T CST SEA-DE)" w:date="2023-06-28T16:10:00Z">
        <w:r>
          <w:rPr>
            <w:lang w:val="en-US"/>
          </w:rPr>
          <w:t>evidence</w:t>
        </w:r>
      </w:ins>
      <w:ins w:id="63" w:author="Tschofenig, Hannes (T CST SEA-DE)" w:date="2023-06-28T16:09:00Z">
        <w:r>
          <w:rPr>
            <w:lang w:val="en-US"/>
          </w:rPr>
          <w:t>,</w:t>
        </w:r>
      </w:ins>
      <w:ins w:id="64" w:author="Tschofenig, Hannes (T CST SEA-DE)" w:date="2023-06-28T16:10:00Z">
        <w:r>
          <w:rPr>
            <w:lang w:val="en-US"/>
          </w:rPr>
          <w:t xml:space="preserve"> has</w:t>
        </w:r>
      </w:ins>
      <w:ins w:id="65" w:author="Tschofenig, Hannes (T CST SEA-DE)" w:date="2023-06-28T16:09:00Z">
        <w:r>
          <w:rPr>
            <w:lang w:val="en-US"/>
          </w:rPr>
          <w:t xml:space="preserve"> information about what devices run what firmware and software, </w:t>
        </w:r>
      </w:ins>
      <w:ins w:id="66" w:author="Tschofenig, Hannes (T CST SEA-DE)" w:date="2023-06-28T16:10:00Z">
        <w:r w:rsidR="00925CE8">
          <w:rPr>
            <w:lang w:val="en-US"/>
          </w:rPr>
          <w:t>etc.</w:t>
        </w:r>
      </w:ins>
    </w:p>
    <w:p w14:paraId="6988D77C" w14:textId="77777777" w:rsidR="00925CE8" w:rsidRPr="00F536D7" w:rsidRDefault="00925CE8" w:rsidP="00F536D7">
      <w:pPr>
        <w:rPr>
          <w:lang w:val="en-US"/>
        </w:rPr>
      </w:pPr>
    </w:p>
    <w:p w14:paraId="62AA06B6" w14:textId="34D47FBC" w:rsidR="00925CE8" w:rsidRDefault="00F536D7" w:rsidP="00F536D7">
      <w:pPr>
        <w:rPr>
          <w:ins w:id="67" w:author="Tschofenig, Hannes (T CST SEA-DE)" w:date="2023-06-28T16:13:00Z"/>
          <w:lang w:val="en-US"/>
        </w:rPr>
      </w:pPr>
      <w:r w:rsidRPr="00F536D7">
        <w:rPr>
          <w:lang w:val="en-US"/>
        </w:rPr>
        <w:t>This document creates two ATTRIBUTE/Attribute definitions.  The first</w:t>
      </w:r>
      <w:r w:rsidR="003E36E0">
        <w:rPr>
          <w:lang w:val="en-US"/>
        </w:rPr>
        <w:t xml:space="preserve"> </w:t>
      </w:r>
      <w:r w:rsidRPr="00F536D7">
        <w:rPr>
          <w:lang w:val="en-US"/>
        </w:rPr>
        <w:t>Attribute may be used to carry a set of certificates or public keys</w:t>
      </w:r>
      <w:r w:rsidR="003E36E0">
        <w:rPr>
          <w:lang w:val="en-US"/>
        </w:rPr>
        <w:t xml:space="preserve"> </w:t>
      </w:r>
      <w:r w:rsidRPr="00F536D7">
        <w:rPr>
          <w:lang w:val="en-US"/>
        </w:rPr>
        <w:t xml:space="preserve">that may be necessary to validate an </w:t>
      </w:r>
      <w:del w:id="68" w:author="Tschofenig, Hannes (T CST SEA-DE)" w:date="2023-06-28T16:13:00Z">
        <w:r w:rsidRPr="00F536D7" w:rsidDel="00925CE8">
          <w:rPr>
            <w:lang w:val="en-US"/>
          </w:rPr>
          <w:delText>attestation</w:delText>
        </w:r>
      </w:del>
      <w:ins w:id="69" w:author="Tschofenig, Hannes (T CST SEA-DE)" w:date="2023-06-28T16:13:00Z">
        <w:r w:rsidR="00925CE8">
          <w:rPr>
            <w:lang w:val="en-US"/>
          </w:rPr>
          <w:t>evidence</w:t>
        </w:r>
      </w:ins>
      <w:r w:rsidRPr="00F536D7">
        <w:rPr>
          <w:lang w:val="en-US"/>
        </w:rPr>
        <w:t>.  The second</w:t>
      </w:r>
      <w:r w:rsidR="003E36E0">
        <w:rPr>
          <w:lang w:val="en-US"/>
        </w:rPr>
        <w:t xml:space="preserve"> </w:t>
      </w:r>
      <w:r w:rsidRPr="00F536D7">
        <w:rPr>
          <w:lang w:val="en-US"/>
        </w:rPr>
        <w:t>Attribute carries a structure that may be used to carry key</w:t>
      </w:r>
      <w:r w:rsidR="003E36E0">
        <w:rPr>
          <w:lang w:val="en-US"/>
        </w:rPr>
        <w:t xml:space="preserve"> </w:t>
      </w:r>
      <w:r w:rsidRPr="00F536D7">
        <w:rPr>
          <w:lang w:val="en-US"/>
        </w:rPr>
        <w:t xml:space="preserve">attestation statements, signatures and related data.  </w:t>
      </w:r>
    </w:p>
    <w:p w14:paraId="2936426E" w14:textId="77777777" w:rsidR="00925CE8" w:rsidRDefault="00925CE8" w:rsidP="00F536D7">
      <w:pPr>
        <w:rPr>
          <w:ins w:id="70" w:author="Tschofenig, Hannes (T CST SEA-DE)" w:date="2023-06-28T16:13:00Z"/>
          <w:lang w:val="en-US"/>
        </w:rPr>
      </w:pPr>
    </w:p>
    <w:p w14:paraId="2F293D80" w14:textId="044E8340" w:rsidR="00F536D7" w:rsidRPr="00F536D7" w:rsidDel="00925CE8" w:rsidRDefault="00925CE8" w:rsidP="00925CE8">
      <w:pPr>
        <w:rPr>
          <w:del w:id="71" w:author="Tschofenig, Hannes (T CST SEA-DE)" w:date="2023-06-28T16:13:00Z"/>
          <w:lang w:val="en-US"/>
        </w:rPr>
      </w:pPr>
      <w:ins w:id="72" w:author="Tschofenig, Hannes (T CST SEA-DE)" w:date="2023-06-28T16:13:00Z">
        <w:r>
          <w:rPr>
            <w:lang w:val="en-US"/>
          </w:rPr>
          <w:t>With th</w:t>
        </w:r>
      </w:ins>
      <w:ins w:id="73" w:author="Tschofenig, Hannes (T CST SEA-DE)" w:date="2023-06-28T16:16:00Z">
        <w:r>
          <w:rPr>
            <w:lang w:val="en-US"/>
          </w:rPr>
          <w:t xml:space="preserve">ese extensions </w:t>
        </w:r>
      </w:ins>
      <w:ins w:id="74" w:author="Tschofenig, Hannes (T CST SEA-DE)" w:date="2023-06-28T16:13:00Z">
        <w:r>
          <w:rPr>
            <w:lang w:val="en-US"/>
          </w:rPr>
          <w:t xml:space="preserve">a </w:t>
        </w:r>
      </w:ins>
      <w:del w:id="75" w:author="Tschofenig, Hannes (T CST SEA-DE)" w:date="2023-06-28T16:13:00Z">
        <w:r w:rsidR="00F536D7" w:rsidRPr="00F536D7" w:rsidDel="00925CE8">
          <w:rPr>
            <w:lang w:val="en-US"/>
          </w:rPr>
          <w:delText>Both of these</w:delText>
        </w:r>
      </w:del>
    </w:p>
    <w:p w14:paraId="5C2912EB" w14:textId="66505CCF" w:rsidR="00F536D7" w:rsidRPr="00F536D7" w:rsidDel="00925CE8" w:rsidRDefault="00F536D7" w:rsidP="00925CE8">
      <w:pPr>
        <w:rPr>
          <w:del w:id="76" w:author="Tschofenig, Hannes (T CST SEA-DE)" w:date="2023-06-28T16:13:00Z"/>
          <w:lang w:val="en-US"/>
        </w:rPr>
      </w:pPr>
      <w:del w:id="77" w:author="Tschofenig, Hannes (T CST SEA-DE)" w:date="2023-06-28T16:13:00Z">
        <w:r w:rsidRPr="00F536D7" w:rsidDel="00925CE8">
          <w:rPr>
            <w:lang w:val="en-US"/>
          </w:rPr>
          <w:delText xml:space="preserve">   Attribute definitions are intended to be used to carry the</w:delText>
        </w:r>
      </w:del>
    </w:p>
    <w:p w14:paraId="0DBD1414" w14:textId="2FB183AF" w:rsidR="00F536D7" w:rsidRPr="003E36E0" w:rsidRDefault="00F536D7" w:rsidP="00F536D7">
      <w:pPr>
        <w:rPr>
          <w:lang w:val="en-US"/>
        </w:rPr>
      </w:pPr>
      <w:del w:id="78" w:author="Tschofenig, Hannes (T CST SEA-DE)" w:date="2023-06-28T16:13:00Z">
        <w:r w:rsidRPr="00F536D7" w:rsidDel="00925CE8">
          <w:rPr>
            <w:lang w:val="en-US"/>
          </w:rPr>
          <w:delText xml:space="preserve">   attestation data a </w:delText>
        </w:r>
      </w:del>
      <w:r w:rsidRPr="00F536D7">
        <w:rPr>
          <w:lang w:val="en-US"/>
        </w:rPr>
        <w:t xml:space="preserve">Certification Authority (CA) </w:t>
      </w:r>
      <w:del w:id="79" w:author="Tschofenig, Hannes (T CST SEA-DE)" w:date="2023-06-28T16:16:00Z">
        <w:r w:rsidRPr="00F536D7" w:rsidDel="00925CE8">
          <w:rPr>
            <w:lang w:val="en-US"/>
          </w:rPr>
          <w:delText xml:space="preserve">may </w:delText>
        </w:r>
      </w:del>
      <w:del w:id="80" w:author="Tschofenig, Hannes (T CST SEA-DE)" w:date="2023-06-28T16:13:00Z">
        <w:r w:rsidRPr="00F536D7" w:rsidDel="00925CE8">
          <w:rPr>
            <w:lang w:val="en-US"/>
          </w:rPr>
          <w:delText>need</w:delText>
        </w:r>
      </w:del>
      <w:ins w:id="81" w:author="Tschofenig, Hannes (T CST SEA-DE)" w:date="2023-06-28T16:16:00Z">
        <w:r w:rsidR="00925CE8">
          <w:rPr>
            <w:lang w:val="en-US"/>
          </w:rPr>
          <w:t xml:space="preserve">has additional information </w:t>
        </w:r>
      </w:ins>
      <w:r w:rsidR="003E36E0">
        <w:rPr>
          <w:lang w:val="en-US"/>
        </w:rPr>
        <w:t>about whether to issuer a certificate and what information to populate into the certificate.</w:t>
      </w:r>
    </w:p>
    <w:p w14:paraId="29B7ECB4" w14:textId="1BA123B3" w:rsidR="00F536D7" w:rsidRPr="00F536D7" w:rsidDel="00981B41" w:rsidRDefault="00F536D7" w:rsidP="00F536D7">
      <w:pPr>
        <w:rPr>
          <w:moveFrom w:id="82" w:author="Tschofenig, Hannes (T CST SEA-DE)" w:date="2023-06-28T16:39:00Z"/>
          <w:lang w:val="fr-FR"/>
        </w:rPr>
      </w:pPr>
      <w:moveFromRangeStart w:id="83" w:author="Tschofenig, Hannes (T CST SEA-DE)" w:date="2023-06-28T16:39:00Z" w:name="move138862813"/>
    </w:p>
    <w:p w14:paraId="10007A07" w14:textId="1BF4CCF3" w:rsidR="00F536D7" w:rsidRPr="003E36E0" w:rsidDel="00981B41" w:rsidRDefault="00F536D7" w:rsidP="00F536D7">
      <w:pPr>
        <w:rPr>
          <w:moveFrom w:id="84" w:author="Tschofenig, Hannes (T CST SEA-DE)" w:date="2023-06-28T16:39:00Z"/>
          <w:lang w:val="fr-FR"/>
          <w:rPrChange w:id="85" w:author="Tschofenig, Hannes (T CST SEA-DE)" w:date="2023-06-29T13:31:00Z">
            <w:rPr>
              <w:moveFrom w:id="86" w:author="Tschofenig, Hannes (T CST SEA-DE)" w:date="2023-06-28T16:39:00Z"/>
              <w:lang w:val="en-US"/>
            </w:rPr>
          </w:rPrChange>
        </w:rPr>
      </w:pPr>
      <w:moveFrom w:id="87" w:author="Tschofenig, Hannes (T CST SEA-DE)" w:date="2023-06-28T16:39:00Z">
        <w:r w:rsidRPr="00F536D7" w:rsidDel="00981B41">
          <w:rPr>
            <w:lang w:val="fr-FR"/>
          </w:rPr>
          <w:t xml:space="preserve">   </w:t>
        </w:r>
        <w:r w:rsidRPr="003E36E0" w:rsidDel="00981B41">
          <w:rPr>
            <w:lang w:val="fr-FR"/>
            <w:rPrChange w:id="88" w:author="Tschofenig, Hannes (T CST SEA-DE)" w:date="2023-06-29T13:31:00Z">
              <w:rPr>
                <w:lang w:val="en-US"/>
              </w:rPr>
            </w:rPrChange>
          </w:rPr>
          <w:t>For the purposes of this document, a "certificate" is a signed</w:t>
        </w:r>
      </w:moveFrom>
    </w:p>
    <w:p w14:paraId="7D5620B4" w14:textId="196759FA" w:rsidR="00F536D7" w:rsidRPr="003E36E0" w:rsidDel="00981B41" w:rsidRDefault="00F536D7" w:rsidP="00F536D7">
      <w:pPr>
        <w:rPr>
          <w:moveFrom w:id="89" w:author="Tschofenig, Hannes (T CST SEA-DE)" w:date="2023-06-28T16:39:00Z"/>
          <w:lang w:val="fr-FR"/>
          <w:rPrChange w:id="90" w:author="Tschofenig, Hannes (T CST SEA-DE)" w:date="2023-06-29T13:31:00Z">
            <w:rPr>
              <w:moveFrom w:id="91" w:author="Tschofenig, Hannes (T CST SEA-DE)" w:date="2023-06-28T16:39:00Z"/>
              <w:lang w:val="en-US"/>
            </w:rPr>
          </w:rPrChange>
        </w:rPr>
      </w:pPr>
      <w:moveFrom w:id="92" w:author="Tschofenig, Hannes (T CST SEA-DE)" w:date="2023-06-28T16:39:00Z">
        <w:r w:rsidRPr="003E36E0" w:rsidDel="00981B41">
          <w:rPr>
            <w:lang w:val="fr-FR"/>
            <w:rPrChange w:id="93" w:author="Tschofenig, Hannes (T CST SEA-DE)" w:date="2023-06-29T13:31:00Z">
              <w:rPr>
                <w:lang w:val="en-US"/>
              </w:rPr>
            </w:rPrChange>
          </w:rPr>
          <w:t xml:space="preserve">   binding of a public key and some identifying or use information.  An</w:t>
        </w:r>
      </w:moveFrom>
    </w:p>
    <w:p w14:paraId="6C318223" w14:textId="2CF37B2D" w:rsidR="00F536D7" w:rsidRPr="003E36E0" w:rsidDel="00981B41" w:rsidRDefault="00F536D7" w:rsidP="00F536D7">
      <w:pPr>
        <w:rPr>
          <w:moveFrom w:id="94" w:author="Tschofenig, Hannes (T CST SEA-DE)" w:date="2023-06-28T16:39:00Z"/>
          <w:lang w:val="fr-FR"/>
          <w:rPrChange w:id="95" w:author="Tschofenig, Hannes (T CST SEA-DE)" w:date="2023-06-29T13:31:00Z">
            <w:rPr>
              <w:moveFrom w:id="96" w:author="Tschofenig, Hannes (T CST SEA-DE)" w:date="2023-06-28T16:39:00Z"/>
              <w:lang w:val="en-US"/>
            </w:rPr>
          </w:rPrChange>
        </w:rPr>
      </w:pPr>
      <w:moveFrom w:id="97" w:author="Tschofenig, Hannes (T CST SEA-DE)" w:date="2023-06-28T16:39:00Z">
        <w:r w:rsidRPr="003E36E0" w:rsidDel="00981B41">
          <w:rPr>
            <w:lang w:val="fr-FR"/>
            <w:rPrChange w:id="98" w:author="Tschofenig, Hannes (T CST SEA-DE)" w:date="2023-06-29T13:31:00Z">
              <w:rPr>
                <w:lang w:val="en-US"/>
              </w:rPr>
            </w:rPrChange>
          </w:rPr>
          <w:t xml:space="preserve">   X.509 Certificate is one example, but the structures described below</w:t>
        </w:r>
      </w:moveFrom>
    </w:p>
    <w:p w14:paraId="425A7685" w14:textId="2A91DB90" w:rsidR="00F536D7" w:rsidRPr="003E36E0" w:rsidDel="00981B41" w:rsidRDefault="00F536D7" w:rsidP="00F536D7">
      <w:pPr>
        <w:rPr>
          <w:moveFrom w:id="99" w:author="Tschofenig, Hannes (T CST SEA-DE)" w:date="2023-06-28T16:39:00Z"/>
          <w:lang w:val="fr-FR"/>
          <w:rPrChange w:id="100" w:author="Tschofenig, Hannes (T CST SEA-DE)" w:date="2023-06-29T13:31:00Z">
            <w:rPr>
              <w:moveFrom w:id="101" w:author="Tschofenig, Hannes (T CST SEA-DE)" w:date="2023-06-28T16:39:00Z"/>
              <w:lang w:val="en-US"/>
            </w:rPr>
          </w:rPrChange>
        </w:rPr>
      </w:pPr>
      <w:moveFrom w:id="102" w:author="Tschofenig, Hannes (T CST SEA-DE)" w:date="2023-06-28T16:39:00Z">
        <w:r w:rsidRPr="003E36E0" w:rsidDel="00981B41">
          <w:rPr>
            <w:lang w:val="fr-FR"/>
            <w:rPrChange w:id="103" w:author="Tschofenig, Hannes (T CST SEA-DE)" w:date="2023-06-29T13:31:00Z">
              <w:rPr>
                <w:lang w:val="en-US"/>
              </w:rPr>
            </w:rPrChange>
          </w:rPr>
          <w:t xml:space="preserve">   allow for the carriage of any identifiable type of certificate.</w:t>
        </w:r>
      </w:moveFrom>
    </w:p>
    <w:p w14:paraId="2381A542" w14:textId="38A0DCEF" w:rsidR="00F536D7" w:rsidRPr="003E36E0" w:rsidDel="00981B41" w:rsidRDefault="00F536D7" w:rsidP="00F536D7">
      <w:pPr>
        <w:rPr>
          <w:moveFrom w:id="104" w:author="Tschofenig, Hannes (T CST SEA-DE)" w:date="2023-06-28T16:39:00Z"/>
          <w:lang w:val="fr-FR"/>
          <w:rPrChange w:id="105" w:author="Tschofenig, Hannes (T CST SEA-DE)" w:date="2023-06-29T13:31:00Z">
            <w:rPr>
              <w:moveFrom w:id="106" w:author="Tschofenig, Hannes (T CST SEA-DE)" w:date="2023-06-28T16:39:00Z"/>
              <w:lang w:val="en-US"/>
            </w:rPr>
          </w:rPrChange>
        </w:rPr>
      </w:pPr>
      <w:commentRangeStart w:id="107"/>
      <w:moveFrom w:id="108" w:author="Tschofenig, Hannes (T CST SEA-DE)" w:date="2023-06-28T16:39:00Z">
        <w:r w:rsidRPr="003E36E0" w:rsidDel="00981B41">
          <w:rPr>
            <w:lang w:val="fr-FR"/>
            <w:rPrChange w:id="109" w:author="Tschofenig, Hannes (T CST SEA-DE)" w:date="2023-06-29T13:31:00Z">
              <w:rPr>
                <w:lang w:val="en-US"/>
              </w:rPr>
            </w:rPrChange>
          </w:rPr>
          <w:t xml:space="preserve">   Examples include Card Verifiable Certificates [TR-03110-3] and [EQMV]</w:t>
        </w:r>
      </w:moveFrom>
    </w:p>
    <w:p w14:paraId="3FAD9FC1" w14:textId="5FD3EBDE" w:rsidR="00F536D7" w:rsidRPr="003E36E0" w:rsidDel="00981B41" w:rsidRDefault="00F536D7" w:rsidP="00F536D7">
      <w:pPr>
        <w:rPr>
          <w:moveFrom w:id="110" w:author="Tschofenig, Hannes (T CST SEA-DE)" w:date="2023-06-28T16:39:00Z"/>
          <w:lang w:val="fr-FR"/>
          <w:rPrChange w:id="111" w:author="Tschofenig, Hannes (T CST SEA-DE)" w:date="2023-06-29T13:31:00Z">
            <w:rPr>
              <w:moveFrom w:id="112" w:author="Tschofenig, Hannes (T CST SEA-DE)" w:date="2023-06-28T16:39:00Z"/>
              <w:lang w:val="en-US"/>
            </w:rPr>
          </w:rPrChange>
        </w:rPr>
      </w:pPr>
      <w:moveFrom w:id="113" w:author="Tschofenig, Hannes (T CST SEA-DE)" w:date="2023-06-28T16:39:00Z">
        <w:r w:rsidRPr="003E36E0" w:rsidDel="00981B41">
          <w:rPr>
            <w:lang w:val="fr-FR"/>
            <w:rPrChange w:id="114" w:author="Tschofenig, Hannes (T CST SEA-DE)" w:date="2023-06-29T13:31:00Z">
              <w:rPr>
                <w:lang w:val="en-US"/>
              </w:rPr>
            </w:rPrChange>
          </w:rPr>
          <w:t xml:space="preserve">   implicit certificates.</w:t>
        </w:r>
        <w:commentRangeEnd w:id="107"/>
        <w:r w:rsidR="00B040B4" w:rsidDel="00981B41">
          <w:rPr>
            <w:rStyle w:val="Kommentarzeichen"/>
          </w:rPr>
          <w:commentReference w:id="107"/>
        </w:r>
      </w:moveFrom>
    </w:p>
    <w:moveFromRangeEnd w:id="83"/>
    <w:p w14:paraId="02D69399" w14:textId="77777777" w:rsidR="00F536D7" w:rsidRPr="003E36E0" w:rsidRDefault="00F536D7" w:rsidP="00F536D7">
      <w:pPr>
        <w:rPr>
          <w:lang w:val="fr-FR"/>
          <w:rPrChange w:id="115" w:author="Tschofenig, Hannes (T CST SEA-DE)" w:date="2023-06-29T13:31:00Z">
            <w:rPr>
              <w:lang w:val="en-US"/>
            </w:rPr>
          </w:rPrChange>
        </w:rPr>
      </w:pPr>
    </w:p>
    <w:p w14:paraId="7CE8F7F2" w14:textId="2264F49A" w:rsidR="00F536D7" w:rsidRPr="00F536D7" w:rsidRDefault="003E36E0" w:rsidP="00F536D7">
      <w:pPr>
        <w:rPr>
          <w:lang w:val="en-US"/>
        </w:rPr>
      </w:pPr>
      <w:r>
        <w:rPr>
          <w:lang w:val="en-US"/>
        </w:rPr>
        <w:t>2</w:t>
      </w:r>
      <w:r w:rsidR="00F536D7" w:rsidRPr="00F536D7">
        <w:rPr>
          <w:lang w:val="en-US"/>
        </w:rPr>
        <w:t>.  Requirements Language</w:t>
      </w:r>
      <w:r>
        <w:rPr>
          <w:lang w:val="en-US"/>
        </w:rPr>
        <w:t xml:space="preserve"> and Terminology</w:t>
      </w:r>
    </w:p>
    <w:p w14:paraId="107CF4EF" w14:textId="77777777" w:rsidR="00F536D7" w:rsidRPr="00F536D7" w:rsidRDefault="00F536D7" w:rsidP="00F536D7">
      <w:pPr>
        <w:rPr>
          <w:lang w:val="en-US"/>
        </w:rPr>
      </w:pPr>
    </w:p>
    <w:p w14:paraId="24CD1C2A" w14:textId="77777777" w:rsidR="00F536D7" w:rsidRPr="00F536D7" w:rsidRDefault="00F536D7" w:rsidP="00F536D7">
      <w:pPr>
        <w:rPr>
          <w:lang w:val="en-US"/>
        </w:rPr>
      </w:pPr>
      <w:r w:rsidRPr="00F536D7">
        <w:rPr>
          <w:lang w:val="en-US"/>
        </w:rPr>
        <w:t xml:space="preserve">   The key words "MUST", "MUST NOT", "REQUIRED", "SHALL", "SHALL NOT",</w:t>
      </w:r>
    </w:p>
    <w:p w14:paraId="6BBE3898" w14:textId="77777777" w:rsidR="00F536D7" w:rsidRPr="00F536D7" w:rsidRDefault="00F536D7" w:rsidP="00F536D7">
      <w:pPr>
        <w:rPr>
          <w:lang w:val="en-US"/>
        </w:rPr>
      </w:pPr>
      <w:r w:rsidRPr="00F536D7">
        <w:rPr>
          <w:lang w:val="en-US"/>
        </w:rPr>
        <w:t xml:space="preserve">   "SHOULD", "SHOULD NOT", "RECOMMENDED", "MAY", and "OPTIONAL" in </w:t>
      </w:r>
      <w:proofErr w:type="gramStart"/>
      <w:r w:rsidRPr="00F536D7">
        <w:rPr>
          <w:lang w:val="en-US"/>
        </w:rPr>
        <w:t>this</w:t>
      </w:r>
      <w:proofErr w:type="gramEnd"/>
    </w:p>
    <w:p w14:paraId="7B8E080A" w14:textId="77777777" w:rsidR="00F536D7" w:rsidRPr="00F536D7" w:rsidRDefault="00F536D7" w:rsidP="00F536D7">
      <w:pPr>
        <w:rPr>
          <w:lang w:val="en-US"/>
        </w:rPr>
      </w:pPr>
      <w:r w:rsidRPr="00F536D7">
        <w:rPr>
          <w:lang w:val="en-US"/>
        </w:rPr>
        <w:t xml:space="preserve">   </w:t>
      </w:r>
      <w:proofErr w:type="gramStart"/>
      <w:r w:rsidRPr="00F536D7">
        <w:rPr>
          <w:lang w:val="en-US"/>
        </w:rPr>
        <w:t>document</w:t>
      </w:r>
      <w:proofErr w:type="gramEnd"/>
      <w:r w:rsidRPr="00F536D7">
        <w:rPr>
          <w:lang w:val="en-US"/>
        </w:rPr>
        <w:t xml:space="preserve"> are to be interpreted as described in RFC 2119 [RFC2119].</w:t>
      </w:r>
    </w:p>
    <w:p w14:paraId="12D76C55" w14:textId="77777777" w:rsidR="00F536D7" w:rsidRPr="00F536D7" w:rsidRDefault="00F536D7" w:rsidP="00F536D7">
      <w:pPr>
        <w:rPr>
          <w:lang w:val="en-US"/>
        </w:rPr>
      </w:pPr>
    </w:p>
    <w:p w14:paraId="5CF2AF39" w14:textId="1EA420A5" w:rsidR="00B227DC" w:rsidRDefault="00B227DC" w:rsidP="00EC37D8">
      <w:pPr>
        <w:rPr>
          <w:ins w:id="116" w:author="Tschofenig, Hannes (T CST SEA-DE)" w:date="2023-06-28T15:58:00Z"/>
          <w:lang w:val="en-US"/>
        </w:rPr>
      </w:pPr>
      <w:ins w:id="117" w:author="Tschofenig, Hannes (T CST SEA-DE)" w:date="2023-06-28T15:56:00Z">
        <w:r w:rsidRPr="00B227DC">
          <w:rPr>
            <w:lang w:val="en-US"/>
          </w:rPr>
          <w:t>This document re-uses t</w:t>
        </w:r>
        <w:r w:rsidRPr="00B227DC">
          <w:rPr>
            <w:lang w:val="en-US"/>
            <w:rPrChange w:id="118" w:author="Tschofenig, Hannes (T CST SEA-DE)" w:date="2023-06-28T15:56:00Z">
              <w:rPr>
                <w:lang w:val="fr-FR"/>
              </w:rPr>
            </w:rPrChange>
          </w:rPr>
          <w:t>he</w:t>
        </w:r>
        <w:r>
          <w:rPr>
            <w:lang w:val="en-US"/>
          </w:rPr>
          <w:t xml:space="preserve"> terms defined in RFC </w:t>
        </w:r>
        <w:r w:rsidRPr="00B227DC">
          <w:rPr>
            <w:lang w:val="en-US"/>
          </w:rPr>
          <w:t>9334</w:t>
        </w:r>
        <w:r>
          <w:rPr>
            <w:lang w:val="en-US"/>
          </w:rPr>
          <w:t xml:space="preserve"> related to remote attestation.</w:t>
        </w:r>
      </w:ins>
      <w:ins w:id="119" w:author="Tschofenig, Hannes (T CST SEA-DE)" w:date="2023-06-28T15:57:00Z">
        <w:r>
          <w:rPr>
            <w:lang w:val="en-US"/>
          </w:rPr>
          <w:t xml:space="preserve"> Readers of this document are assumed to be familiar with the</w:t>
        </w:r>
      </w:ins>
      <w:ins w:id="120" w:author="Tschofenig, Hannes (T CST SEA-DE)" w:date="2023-06-28T16:20:00Z">
        <w:r w:rsidR="00925CE8">
          <w:rPr>
            <w:lang w:val="en-US"/>
          </w:rPr>
          <w:t xml:space="preserve"> following</w:t>
        </w:r>
      </w:ins>
      <w:ins w:id="121" w:author="Tschofenig, Hannes (T CST SEA-DE)" w:date="2023-06-28T15:57:00Z">
        <w:r>
          <w:rPr>
            <w:lang w:val="en-US"/>
          </w:rPr>
          <w:t xml:space="preserve"> terms: evidence, </w:t>
        </w:r>
      </w:ins>
      <w:ins w:id="122" w:author="Tschofenig, Hannes (T CST SEA-DE)" w:date="2023-06-28T16:20:00Z">
        <w:r w:rsidR="00925CE8">
          <w:rPr>
            <w:lang w:val="en-US"/>
          </w:rPr>
          <w:t xml:space="preserve">claim, </w:t>
        </w:r>
      </w:ins>
      <w:ins w:id="123" w:author="Tschofenig, Hannes (T CST SEA-DE)" w:date="2023-06-28T15:57:00Z">
        <w:r>
          <w:rPr>
            <w:lang w:val="en-US"/>
          </w:rPr>
          <w:t>attestation result, attester, verifier, and relying party.</w:t>
        </w:r>
      </w:ins>
      <w:ins w:id="124" w:author="Tschofenig, Hannes (T CST SEA-DE)" w:date="2023-06-28T15:58:00Z">
        <w:r>
          <w:rPr>
            <w:lang w:val="en-US"/>
          </w:rPr>
          <w:t xml:space="preserve"> </w:t>
        </w:r>
      </w:ins>
    </w:p>
    <w:p w14:paraId="5A22E0BF" w14:textId="77777777" w:rsidR="00981B41" w:rsidRPr="003E36E0" w:rsidRDefault="00981B41" w:rsidP="00981B41">
      <w:pPr>
        <w:rPr>
          <w:moveTo w:id="125" w:author="Tschofenig, Hannes (T CST SEA-DE)" w:date="2023-06-28T16:39:00Z"/>
          <w:lang w:val="en-US"/>
          <w:rPrChange w:id="126" w:author="Tschofenig, Hannes (T CST SEA-DE)" w:date="2023-06-29T13:31:00Z">
            <w:rPr>
              <w:moveTo w:id="127" w:author="Tschofenig, Hannes (T CST SEA-DE)" w:date="2023-06-28T16:39:00Z"/>
              <w:lang w:val="fr-FR"/>
            </w:rPr>
          </w:rPrChange>
        </w:rPr>
      </w:pPr>
      <w:moveToRangeStart w:id="128" w:author="Tschofenig, Hannes (T CST SEA-DE)" w:date="2023-06-28T16:39:00Z" w:name="move138862813"/>
    </w:p>
    <w:p w14:paraId="0714E8BD" w14:textId="77777777" w:rsidR="00981B41" w:rsidRPr="00F536D7" w:rsidRDefault="00981B41" w:rsidP="00981B41">
      <w:pPr>
        <w:rPr>
          <w:moveTo w:id="129" w:author="Tschofenig, Hannes (T CST SEA-DE)" w:date="2023-06-28T16:39:00Z"/>
          <w:lang w:val="en-US"/>
        </w:rPr>
      </w:pPr>
      <w:moveTo w:id="130" w:author="Tschofenig, Hannes (T CST SEA-DE)" w:date="2023-06-28T16:39:00Z">
        <w:r w:rsidRPr="00981B41">
          <w:rPr>
            <w:lang w:val="en-US"/>
            <w:rPrChange w:id="131" w:author="Tschofenig, Hannes (T CST SEA-DE)" w:date="2023-06-28T16:39:00Z">
              <w:rPr>
                <w:lang w:val="fr-FR"/>
              </w:rPr>
            </w:rPrChange>
          </w:rPr>
          <w:t xml:space="preserve">   </w:t>
        </w:r>
        <w:r w:rsidRPr="00F536D7">
          <w:rPr>
            <w:lang w:val="en-US"/>
          </w:rPr>
          <w:t xml:space="preserve">For the purposes of this document, a "certificate" is a </w:t>
        </w:r>
        <w:proofErr w:type="gramStart"/>
        <w:r w:rsidRPr="00F536D7">
          <w:rPr>
            <w:lang w:val="en-US"/>
          </w:rPr>
          <w:t>signed</w:t>
        </w:r>
        <w:proofErr w:type="gramEnd"/>
      </w:moveTo>
    </w:p>
    <w:p w14:paraId="48315CF9" w14:textId="77777777" w:rsidR="00981B41" w:rsidRPr="00F536D7" w:rsidRDefault="00981B41" w:rsidP="00981B41">
      <w:pPr>
        <w:rPr>
          <w:moveTo w:id="132" w:author="Tschofenig, Hannes (T CST SEA-DE)" w:date="2023-06-28T16:39:00Z"/>
          <w:lang w:val="en-US"/>
        </w:rPr>
      </w:pPr>
      <w:moveTo w:id="133" w:author="Tschofenig, Hannes (T CST SEA-DE)" w:date="2023-06-28T16:39:00Z">
        <w:r w:rsidRPr="00F536D7">
          <w:rPr>
            <w:lang w:val="en-US"/>
          </w:rPr>
          <w:lastRenderedPageBreak/>
          <w:t xml:space="preserve">   binding of a public key and some identifying or use information.  An</w:t>
        </w:r>
      </w:moveTo>
    </w:p>
    <w:p w14:paraId="28C88CC8" w14:textId="77777777" w:rsidR="00981B41" w:rsidRPr="00F536D7" w:rsidRDefault="00981B41" w:rsidP="00981B41">
      <w:pPr>
        <w:rPr>
          <w:moveTo w:id="134" w:author="Tschofenig, Hannes (T CST SEA-DE)" w:date="2023-06-28T16:39:00Z"/>
          <w:lang w:val="en-US"/>
        </w:rPr>
      </w:pPr>
      <w:moveTo w:id="135" w:author="Tschofenig, Hannes (T CST SEA-DE)" w:date="2023-06-28T16:39:00Z">
        <w:r w:rsidRPr="00F536D7">
          <w:rPr>
            <w:lang w:val="en-US"/>
          </w:rPr>
          <w:t xml:space="preserve">   X.509 Certificate is one example, but the structures described below</w:t>
        </w:r>
      </w:moveTo>
    </w:p>
    <w:p w14:paraId="30CDA3B5" w14:textId="77777777" w:rsidR="00981B41" w:rsidRPr="00F536D7" w:rsidRDefault="00981B41" w:rsidP="00981B41">
      <w:pPr>
        <w:rPr>
          <w:moveTo w:id="136" w:author="Tschofenig, Hannes (T CST SEA-DE)" w:date="2023-06-28T16:39:00Z"/>
          <w:lang w:val="en-US"/>
        </w:rPr>
      </w:pPr>
      <w:moveTo w:id="137" w:author="Tschofenig, Hannes (T CST SEA-DE)" w:date="2023-06-28T16:39:00Z">
        <w:r w:rsidRPr="00F536D7">
          <w:rPr>
            <w:lang w:val="en-US"/>
          </w:rPr>
          <w:t xml:space="preserve">   allow for the carriage of any identifiable type of certificate.</w:t>
        </w:r>
      </w:moveTo>
    </w:p>
    <w:moveToRangeEnd w:id="128"/>
    <w:p w14:paraId="0C7FD104" w14:textId="31F66095" w:rsidR="00B227DC" w:rsidRPr="00B227DC" w:rsidDel="00925CE8" w:rsidRDefault="00B227DC" w:rsidP="00F536D7">
      <w:pPr>
        <w:rPr>
          <w:del w:id="138" w:author="Tschofenig, Hannes (T CST SEA-DE)" w:date="2023-06-28T16:19:00Z"/>
          <w:lang w:val="en-US"/>
        </w:rPr>
      </w:pPr>
    </w:p>
    <w:p w14:paraId="4F0CA8FC" w14:textId="1821467A" w:rsidR="00F536D7" w:rsidRPr="00F536D7" w:rsidDel="00925CE8" w:rsidRDefault="00F536D7" w:rsidP="00F536D7">
      <w:pPr>
        <w:rPr>
          <w:del w:id="139" w:author="Tschofenig, Hannes (T CST SEA-DE)" w:date="2023-06-28T16:19:00Z"/>
          <w:lang w:val="en-US"/>
        </w:rPr>
      </w:pPr>
      <w:del w:id="140" w:author="Tschofenig, Hannes (T CST SEA-DE)" w:date="2023-06-28T16:19:00Z">
        <w:r w:rsidRPr="00B227DC" w:rsidDel="00925CE8">
          <w:rPr>
            <w:lang w:val="en-US"/>
          </w:rPr>
          <w:delText xml:space="preserve">   </w:delText>
        </w:r>
        <w:r w:rsidRPr="00F536D7" w:rsidDel="00925CE8">
          <w:rPr>
            <w:lang w:val="en-US"/>
          </w:rPr>
          <w:delText>The following definitions should be used in the context of this</w:delText>
        </w:r>
      </w:del>
    </w:p>
    <w:p w14:paraId="33BBB87E" w14:textId="4E37095B" w:rsidR="00F536D7" w:rsidRPr="00F536D7" w:rsidDel="00925CE8" w:rsidRDefault="00F536D7" w:rsidP="00F536D7">
      <w:pPr>
        <w:rPr>
          <w:del w:id="141" w:author="Tschofenig, Hannes (T CST SEA-DE)" w:date="2023-06-28T16:19:00Z"/>
          <w:lang w:val="en-US"/>
        </w:rPr>
      </w:pPr>
      <w:del w:id="142" w:author="Tschofenig, Hannes (T CST SEA-DE)" w:date="2023-06-28T16:19:00Z">
        <w:r w:rsidRPr="00F536D7" w:rsidDel="00925CE8">
          <w:rPr>
            <w:lang w:val="en-US"/>
          </w:rPr>
          <w:delText xml:space="preserve">   document primarily to understand the relationship of an attestation</w:delText>
        </w:r>
      </w:del>
    </w:p>
    <w:p w14:paraId="43A197A9" w14:textId="306EBD7A" w:rsidR="00F536D7" w:rsidRPr="00F536D7" w:rsidDel="00925CE8" w:rsidRDefault="00F536D7" w:rsidP="00F536D7">
      <w:pPr>
        <w:rPr>
          <w:del w:id="143" w:author="Tschofenig, Hannes (T CST SEA-DE)" w:date="2023-06-28T16:19:00Z"/>
          <w:lang w:val="en-US"/>
        </w:rPr>
      </w:pPr>
      <w:del w:id="144" w:author="Tschofenig, Hannes (T CST SEA-DE)" w:date="2023-06-28T16:19:00Z">
        <w:r w:rsidRPr="00F536D7" w:rsidDel="00925CE8">
          <w:rPr>
            <w:lang w:val="en-US"/>
          </w:rPr>
          <w:delText xml:space="preserve">   to the ASN.1 structures used to carry an attestation in PKIX</w:delText>
        </w:r>
      </w:del>
    </w:p>
    <w:p w14:paraId="2943F8BA" w14:textId="2367CDDC" w:rsidR="00F536D7" w:rsidRPr="00F536D7" w:rsidDel="00925CE8" w:rsidRDefault="00F536D7" w:rsidP="00F536D7">
      <w:pPr>
        <w:rPr>
          <w:del w:id="145" w:author="Tschofenig, Hannes (T CST SEA-DE)" w:date="2023-06-28T16:19:00Z"/>
          <w:lang w:val="en-US"/>
        </w:rPr>
      </w:pPr>
      <w:del w:id="146" w:author="Tschofenig, Hannes (T CST SEA-DE)" w:date="2023-06-28T16:19:00Z">
        <w:r w:rsidRPr="00F536D7" w:rsidDel="00925CE8">
          <w:rPr>
            <w:lang w:val="en-US"/>
          </w:rPr>
          <w:delText xml:space="preserve">   structures.  As of the date of this document, the IETF lacked a</w:delText>
        </w:r>
      </w:del>
    </w:p>
    <w:p w14:paraId="2FA9B23E" w14:textId="605130E9" w:rsidR="00F536D7" w:rsidRPr="00F536D7" w:rsidDel="00925CE8" w:rsidRDefault="00F536D7" w:rsidP="00F536D7">
      <w:pPr>
        <w:rPr>
          <w:del w:id="147" w:author="Tschofenig, Hannes (T CST SEA-DE)" w:date="2023-06-28T16:19:00Z"/>
          <w:lang w:val="en-US"/>
        </w:rPr>
      </w:pPr>
      <w:del w:id="148" w:author="Tschofenig, Hannes (T CST SEA-DE)" w:date="2023-06-28T16:19:00Z">
        <w:r w:rsidRPr="00F536D7" w:rsidDel="00925CE8">
          <w:rPr>
            <w:lang w:val="en-US"/>
          </w:rPr>
          <w:delText xml:space="preserve">   common nomenclature for attestation-related terms.</w:delText>
        </w:r>
      </w:del>
    </w:p>
    <w:p w14:paraId="1C27B09E" w14:textId="25CE3922" w:rsidR="00F536D7" w:rsidRPr="00F536D7" w:rsidDel="00925CE8" w:rsidRDefault="00F536D7" w:rsidP="00F536D7">
      <w:pPr>
        <w:rPr>
          <w:del w:id="149" w:author="Tschofenig, Hannes (T CST SEA-DE)" w:date="2023-06-28T16:19:00Z"/>
          <w:lang w:val="en-US"/>
        </w:rPr>
      </w:pPr>
    </w:p>
    <w:p w14:paraId="39AF6ACD" w14:textId="737282B3" w:rsidR="00F536D7" w:rsidRPr="00F536D7" w:rsidDel="00925CE8" w:rsidRDefault="00F536D7" w:rsidP="00F536D7">
      <w:pPr>
        <w:rPr>
          <w:del w:id="150" w:author="Tschofenig, Hannes (T CST SEA-DE)" w:date="2023-06-28T16:19:00Z"/>
          <w:lang w:val="en-US"/>
        </w:rPr>
      </w:pPr>
      <w:del w:id="151" w:author="Tschofenig, Hannes (T CST SEA-DE)" w:date="2023-06-28T16:19:00Z">
        <w:r w:rsidRPr="00F536D7" w:rsidDel="00925CE8">
          <w:rPr>
            <w:lang w:val="en-US"/>
          </w:rPr>
          <w:delText xml:space="preserve">   Attestation Engine</w:delText>
        </w:r>
      </w:del>
    </w:p>
    <w:p w14:paraId="19A1064E" w14:textId="0AE48EAC" w:rsidR="00F536D7" w:rsidRPr="00F536D7" w:rsidDel="00925CE8" w:rsidRDefault="00F536D7" w:rsidP="00F536D7">
      <w:pPr>
        <w:rPr>
          <w:del w:id="152" w:author="Tschofenig, Hannes (T CST SEA-DE)" w:date="2023-06-28T16:19:00Z"/>
          <w:lang w:val="en-US"/>
        </w:rPr>
      </w:pPr>
      <w:del w:id="153" w:author="Tschofenig, Hannes (T CST SEA-DE)" w:date="2023-06-28T16:19:00Z">
        <w:r w:rsidRPr="00F536D7" w:rsidDel="00925CE8">
          <w:rPr>
            <w:lang w:val="en-US"/>
          </w:rPr>
          <w:delText xml:space="preserve">      The secure hardware and firmware used to compose and sign an</w:delText>
        </w:r>
      </w:del>
    </w:p>
    <w:p w14:paraId="517B8AEB" w14:textId="7D4214AD" w:rsidR="00F536D7" w:rsidRPr="00F536D7" w:rsidDel="00925CE8" w:rsidRDefault="00F536D7" w:rsidP="00F536D7">
      <w:pPr>
        <w:rPr>
          <w:del w:id="154" w:author="Tschofenig, Hannes (T CST SEA-DE)" w:date="2023-06-28T16:19:00Z"/>
          <w:lang w:val="en-US"/>
        </w:rPr>
      </w:pPr>
      <w:del w:id="155" w:author="Tschofenig, Hannes (T CST SEA-DE)" w:date="2023-06-28T16:19:00Z">
        <w:r w:rsidRPr="00F536D7" w:rsidDel="00925CE8">
          <w:rPr>
            <w:lang w:val="en-US"/>
          </w:rPr>
          <w:delText xml:space="preserve">      attestation.</w:delText>
        </w:r>
      </w:del>
    </w:p>
    <w:p w14:paraId="0B8D3623" w14:textId="6B2039E4" w:rsidR="00F536D7" w:rsidRPr="00F536D7" w:rsidDel="00925CE8" w:rsidRDefault="00F536D7" w:rsidP="00F536D7">
      <w:pPr>
        <w:rPr>
          <w:del w:id="156" w:author="Tschofenig, Hannes (T CST SEA-DE)" w:date="2023-06-28T16:19:00Z"/>
          <w:lang w:val="en-US"/>
        </w:rPr>
      </w:pPr>
    </w:p>
    <w:p w14:paraId="43628B3F" w14:textId="4E59C235" w:rsidR="00F536D7" w:rsidRPr="00F536D7" w:rsidDel="00925CE8" w:rsidRDefault="00F536D7" w:rsidP="00F536D7">
      <w:pPr>
        <w:rPr>
          <w:del w:id="157" w:author="Tschofenig, Hannes (T CST SEA-DE)" w:date="2023-06-28T16:19:00Z"/>
          <w:lang w:val="en-US"/>
        </w:rPr>
      </w:pPr>
      <w:del w:id="158" w:author="Tschofenig, Hannes (T CST SEA-DE)" w:date="2023-06-28T16:19:00Z">
        <w:r w:rsidRPr="00F536D7" w:rsidDel="00925CE8">
          <w:rPr>
            <w:lang w:val="en-US"/>
          </w:rPr>
          <w:delText xml:space="preserve">   Attestation Key</w:delText>
        </w:r>
      </w:del>
    </w:p>
    <w:p w14:paraId="3684C202" w14:textId="647C581F" w:rsidR="00F536D7" w:rsidRPr="00F536D7" w:rsidDel="00925CE8" w:rsidRDefault="00F536D7" w:rsidP="00F536D7">
      <w:pPr>
        <w:rPr>
          <w:del w:id="159" w:author="Tschofenig, Hannes (T CST SEA-DE)" w:date="2023-06-28T16:19:00Z"/>
          <w:lang w:val="en-US"/>
        </w:rPr>
      </w:pPr>
      <w:del w:id="160" w:author="Tschofenig, Hannes (T CST SEA-DE)" w:date="2023-06-28T16:19:00Z">
        <w:r w:rsidRPr="00F536D7" w:rsidDel="00925CE8">
          <w:rPr>
            <w:lang w:val="en-US"/>
          </w:rPr>
          <w:delText xml:space="preserve">      Either the private key used to sign an attestation statement, or</w:delText>
        </w:r>
      </w:del>
    </w:p>
    <w:p w14:paraId="1E13A391" w14:textId="114D9A8C" w:rsidR="00F536D7" w:rsidRPr="00F536D7" w:rsidDel="00925CE8" w:rsidRDefault="00F536D7" w:rsidP="00F536D7">
      <w:pPr>
        <w:rPr>
          <w:del w:id="161" w:author="Tschofenig, Hannes (T CST SEA-DE)" w:date="2023-06-28T16:19:00Z"/>
          <w:lang w:val="en-US"/>
        </w:rPr>
      </w:pPr>
      <w:del w:id="162" w:author="Tschofenig, Hannes (T CST SEA-DE)" w:date="2023-06-28T16:19:00Z">
        <w:r w:rsidRPr="00F536D7" w:rsidDel="00925CE8">
          <w:rPr>
            <w:lang w:val="en-US"/>
          </w:rPr>
          <w:delText xml:space="preserve">      the related public key used to verify the attestation statement,</w:delText>
        </w:r>
      </w:del>
    </w:p>
    <w:p w14:paraId="7276A72C" w14:textId="692E94F2" w:rsidR="00F536D7" w:rsidRPr="00F536D7" w:rsidDel="00925CE8" w:rsidRDefault="00F536D7" w:rsidP="00F536D7">
      <w:pPr>
        <w:rPr>
          <w:del w:id="163" w:author="Tschofenig, Hannes (T CST SEA-DE)" w:date="2023-06-28T16:19:00Z"/>
          <w:lang w:val="en-US"/>
        </w:rPr>
      </w:pPr>
      <w:del w:id="164" w:author="Tschofenig, Hannes (T CST SEA-DE)" w:date="2023-06-28T16:19:00Z">
        <w:r w:rsidRPr="00F536D7" w:rsidDel="00925CE8">
          <w:rPr>
            <w:lang w:val="en-US"/>
          </w:rPr>
          <w:delText xml:space="preserve">      depending on context.</w:delText>
        </w:r>
      </w:del>
    </w:p>
    <w:p w14:paraId="4CF83759" w14:textId="3B14E892" w:rsidR="00F536D7" w:rsidRPr="00F536D7" w:rsidDel="00925CE8" w:rsidRDefault="00F536D7" w:rsidP="00F536D7">
      <w:pPr>
        <w:rPr>
          <w:del w:id="165" w:author="Tschofenig, Hannes (T CST SEA-DE)" w:date="2023-06-28T16:19:00Z"/>
          <w:lang w:val="en-US"/>
        </w:rPr>
      </w:pPr>
    </w:p>
    <w:p w14:paraId="69702E9E" w14:textId="2C2B0F05" w:rsidR="00F536D7" w:rsidRPr="00F536D7" w:rsidDel="00925CE8" w:rsidRDefault="00F536D7" w:rsidP="00F536D7">
      <w:pPr>
        <w:rPr>
          <w:del w:id="166" w:author="Tschofenig, Hannes (T CST SEA-DE)" w:date="2023-06-28T16:19:00Z"/>
          <w:lang w:val="en-US"/>
        </w:rPr>
      </w:pPr>
      <w:del w:id="167" w:author="Tschofenig, Hannes (T CST SEA-DE)" w:date="2023-06-28T16:19:00Z">
        <w:r w:rsidRPr="00F536D7" w:rsidDel="00925CE8">
          <w:rPr>
            <w:lang w:val="en-US"/>
          </w:rPr>
          <w:delText xml:space="preserve">   Attester</w:delText>
        </w:r>
      </w:del>
    </w:p>
    <w:p w14:paraId="0FB942B6" w14:textId="0AEBEE77" w:rsidR="00F536D7" w:rsidRPr="00F536D7" w:rsidDel="00925CE8" w:rsidRDefault="00F536D7" w:rsidP="00F536D7">
      <w:pPr>
        <w:rPr>
          <w:del w:id="168" w:author="Tschofenig, Hannes (T CST SEA-DE)" w:date="2023-06-28T16:19:00Z"/>
          <w:lang w:val="en-US"/>
        </w:rPr>
      </w:pPr>
      <w:del w:id="169" w:author="Tschofenig, Hannes (T CST SEA-DE)" w:date="2023-06-28T16:19:00Z">
        <w:r w:rsidRPr="00F536D7" w:rsidDel="00925CE8">
          <w:rPr>
            <w:lang w:val="en-US"/>
          </w:rPr>
          <w:delText xml:space="preserve">      The entity that directs the creation of an attestation statement</w:delText>
        </w:r>
      </w:del>
    </w:p>
    <w:p w14:paraId="5140F564" w14:textId="1827EED3" w:rsidR="00F536D7" w:rsidRPr="00F536D7" w:rsidDel="00925CE8" w:rsidRDefault="00F536D7" w:rsidP="00F536D7">
      <w:pPr>
        <w:rPr>
          <w:del w:id="170" w:author="Tschofenig, Hannes (T CST SEA-DE)" w:date="2023-06-28T16:19:00Z"/>
          <w:lang w:val="en-US"/>
        </w:rPr>
      </w:pPr>
      <w:del w:id="171" w:author="Tschofenig, Hannes (T CST SEA-DE)" w:date="2023-06-28T16:19:00Z">
        <w:r w:rsidRPr="00F536D7" w:rsidDel="00925CE8">
          <w:rPr>
            <w:lang w:val="en-US"/>
          </w:rPr>
          <w:delText xml:space="preserve">      and who owns, controls, or is permitted to use the private</w:delText>
        </w:r>
      </w:del>
    </w:p>
    <w:p w14:paraId="4412DCC9" w14:textId="4F01D2D8" w:rsidR="00F536D7" w:rsidRPr="00F536D7" w:rsidDel="00925CE8" w:rsidRDefault="00F536D7" w:rsidP="00F536D7">
      <w:pPr>
        <w:rPr>
          <w:del w:id="172" w:author="Tschofenig, Hannes (T CST SEA-DE)" w:date="2023-06-28T16:19:00Z"/>
          <w:lang w:val="en-US"/>
        </w:rPr>
      </w:pPr>
      <w:del w:id="173" w:author="Tschofenig, Hannes (T CST SEA-DE)" w:date="2023-06-28T16:19:00Z">
        <w:r w:rsidRPr="00F536D7" w:rsidDel="00925CE8">
          <w:rPr>
            <w:lang w:val="en-US"/>
          </w:rPr>
          <w:delText xml:space="preserve">      attestation key.</w:delText>
        </w:r>
      </w:del>
    </w:p>
    <w:p w14:paraId="22ACF498" w14:textId="1402792B" w:rsidR="00F536D7" w:rsidRPr="00F536D7" w:rsidDel="00925CE8" w:rsidRDefault="00F536D7" w:rsidP="00F536D7">
      <w:pPr>
        <w:rPr>
          <w:del w:id="174" w:author="Tschofenig, Hannes (T CST SEA-DE)" w:date="2023-06-28T16:19:00Z"/>
          <w:lang w:val="en-US"/>
        </w:rPr>
      </w:pPr>
    </w:p>
    <w:p w14:paraId="6030426F" w14:textId="3DEF3226" w:rsidR="00F536D7" w:rsidRPr="00F536D7" w:rsidDel="00925CE8" w:rsidRDefault="00F536D7" w:rsidP="00F536D7">
      <w:pPr>
        <w:rPr>
          <w:del w:id="175" w:author="Tschofenig, Hannes (T CST SEA-DE)" w:date="2023-06-28T16:19:00Z"/>
          <w:lang w:val="en-US"/>
        </w:rPr>
      </w:pPr>
      <w:del w:id="176" w:author="Tschofenig, Hannes (T CST SEA-DE)" w:date="2023-06-28T16:19:00Z">
        <w:r w:rsidRPr="00F536D7" w:rsidDel="00925CE8">
          <w:rPr>
            <w:lang w:val="en-US"/>
          </w:rPr>
          <w:delText xml:space="preserve">   Ancillary Attestation Data</w:delText>
        </w:r>
      </w:del>
    </w:p>
    <w:p w14:paraId="367186A6" w14:textId="38C64668" w:rsidR="00F536D7" w:rsidRPr="00F536D7" w:rsidDel="00925CE8" w:rsidRDefault="00F536D7" w:rsidP="00F536D7">
      <w:pPr>
        <w:rPr>
          <w:del w:id="177" w:author="Tschofenig, Hannes (T CST SEA-DE)" w:date="2023-06-28T16:19:00Z"/>
          <w:lang w:val="en-US"/>
        </w:rPr>
      </w:pPr>
      <w:del w:id="178" w:author="Tschofenig, Hannes (T CST SEA-DE)" w:date="2023-06-28T16:19:00Z">
        <w:r w:rsidRPr="00F536D7" w:rsidDel="00925CE8">
          <w:rPr>
            <w:lang w:val="en-US"/>
          </w:rPr>
          <w:delText xml:space="preserve">      Any data provided from a source external to the attestation engine</w:delText>
        </w:r>
      </w:del>
    </w:p>
    <w:p w14:paraId="3C475E7A" w14:textId="2987D72E" w:rsidR="00F536D7" w:rsidRPr="00F536D7" w:rsidDel="00925CE8" w:rsidRDefault="00F536D7" w:rsidP="00F536D7">
      <w:pPr>
        <w:rPr>
          <w:del w:id="179" w:author="Tschofenig, Hannes (T CST SEA-DE)" w:date="2023-06-28T16:19:00Z"/>
          <w:lang w:val="en-US"/>
        </w:rPr>
      </w:pPr>
      <w:del w:id="180" w:author="Tschofenig, Hannes (T CST SEA-DE)" w:date="2023-06-28T16:19:00Z">
        <w:r w:rsidRPr="00F536D7" w:rsidDel="00925CE8">
          <w:rPr>
            <w:lang w:val="en-US"/>
          </w:rPr>
          <w:delText xml:space="preserve">      as part of the creation of an attestation statement and/or any</w:delText>
        </w:r>
      </w:del>
    </w:p>
    <w:p w14:paraId="190055CD" w14:textId="5B56B98E" w:rsidR="00F536D7" w:rsidRPr="00F536D7" w:rsidDel="00925CE8" w:rsidRDefault="00F536D7" w:rsidP="00F536D7">
      <w:pPr>
        <w:rPr>
          <w:del w:id="181" w:author="Tschofenig, Hannes (T CST SEA-DE)" w:date="2023-06-28T16:19:00Z"/>
          <w:lang w:val="en-US"/>
        </w:rPr>
      </w:pPr>
      <w:del w:id="182" w:author="Tschofenig, Hannes (T CST SEA-DE)" w:date="2023-06-28T16:19:00Z">
        <w:r w:rsidRPr="00F536D7" w:rsidDel="00925CE8">
          <w:rPr>
            <w:lang w:val="en-US"/>
          </w:rPr>
          <w:delText xml:space="preserve">      additional data needed for the verification of an attestation</w:delText>
        </w:r>
      </w:del>
    </w:p>
    <w:p w14:paraId="3CE84708" w14:textId="4D62D644" w:rsidR="00F536D7" w:rsidRPr="00F536D7" w:rsidDel="00925CE8" w:rsidRDefault="00F536D7" w:rsidP="00F536D7">
      <w:pPr>
        <w:rPr>
          <w:del w:id="183" w:author="Tschofenig, Hannes (T CST SEA-DE)" w:date="2023-06-28T16:19:00Z"/>
          <w:lang w:val="en-US"/>
        </w:rPr>
      </w:pPr>
      <w:del w:id="184" w:author="Tschofenig, Hannes (T CST SEA-DE)" w:date="2023-06-28T16:19:00Z">
        <w:r w:rsidRPr="00F536D7" w:rsidDel="00925CE8">
          <w:rPr>
            <w:lang w:val="en-US"/>
          </w:rPr>
          <w:delText xml:space="preserve">      statement.  The externally provided data could be a relying party</w:delText>
        </w:r>
      </w:del>
    </w:p>
    <w:p w14:paraId="35F9C22B" w14:textId="63C2DCC5" w:rsidR="00F536D7" w:rsidRPr="00F536D7" w:rsidDel="00925CE8" w:rsidRDefault="00F536D7" w:rsidP="00F536D7">
      <w:pPr>
        <w:rPr>
          <w:del w:id="185" w:author="Tschofenig, Hannes (T CST SEA-DE)" w:date="2023-06-28T16:19:00Z"/>
          <w:lang w:val="en-US"/>
        </w:rPr>
      </w:pPr>
      <w:del w:id="186" w:author="Tschofenig, Hannes (T CST SEA-DE)" w:date="2023-06-28T16:19:00Z">
        <w:r w:rsidRPr="00F536D7" w:rsidDel="00925CE8">
          <w:rPr>
            <w:lang w:val="en-US"/>
          </w:rPr>
          <w:delText xml:space="preserve">      originated nonce, a time stamp, session information or other data</w:delText>
        </w:r>
      </w:del>
    </w:p>
    <w:p w14:paraId="499AB14E" w14:textId="459C6B40" w:rsidR="00F536D7" w:rsidRPr="00F536D7" w:rsidDel="00925CE8" w:rsidRDefault="00F536D7" w:rsidP="00F536D7">
      <w:pPr>
        <w:rPr>
          <w:del w:id="187" w:author="Tschofenig, Hannes (T CST SEA-DE)" w:date="2023-06-28T16:19:00Z"/>
          <w:lang w:val="en-US"/>
        </w:rPr>
      </w:pPr>
      <w:del w:id="188" w:author="Tschofenig, Hannes (T CST SEA-DE)" w:date="2023-06-28T16:19:00Z">
        <w:r w:rsidRPr="00F536D7" w:rsidDel="00925CE8">
          <w:rPr>
            <w:lang w:val="en-US"/>
          </w:rPr>
          <w:delText xml:space="preserve">      meant to be bound in time to the attestation statement.  Other</w:delText>
        </w:r>
      </w:del>
    </w:p>
    <w:p w14:paraId="4E90D454" w14:textId="1CCB4F7E" w:rsidR="00F536D7" w:rsidRPr="00F536D7" w:rsidDel="00925CE8" w:rsidRDefault="00F536D7" w:rsidP="00F536D7">
      <w:pPr>
        <w:rPr>
          <w:del w:id="189" w:author="Tschofenig, Hannes (T CST SEA-DE)" w:date="2023-06-28T16:19:00Z"/>
          <w:lang w:val="en-US"/>
        </w:rPr>
      </w:pPr>
      <w:del w:id="190" w:author="Tschofenig, Hannes (T CST SEA-DE)" w:date="2023-06-28T16:19:00Z">
        <w:r w:rsidRPr="00F536D7" w:rsidDel="00925CE8">
          <w:rPr>
            <w:lang w:val="en-US"/>
          </w:rPr>
          <w:delText xml:space="preserve">      additional data may be an internally formatted key, or other data</w:delText>
        </w:r>
      </w:del>
    </w:p>
    <w:p w14:paraId="252E6FF0" w14:textId="4D8D1ACE" w:rsidR="00F536D7" w:rsidRPr="00F536D7" w:rsidDel="00925CE8" w:rsidRDefault="00F536D7" w:rsidP="00F536D7">
      <w:pPr>
        <w:rPr>
          <w:del w:id="191" w:author="Tschofenig, Hannes (T CST SEA-DE)" w:date="2023-06-28T16:19:00Z"/>
          <w:lang w:val="en-US"/>
        </w:rPr>
      </w:pPr>
      <w:del w:id="192" w:author="Tschofenig, Hannes (T CST SEA-DE)" w:date="2023-06-28T16:19:00Z">
        <w:r w:rsidRPr="00F536D7" w:rsidDel="00925CE8">
          <w:rPr>
            <w:lang w:val="en-US"/>
          </w:rPr>
          <w:delText xml:space="preserve">      needed to bridge between the attestation statement and PKIX or</w:delText>
        </w:r>
      </w:del>
    </w:p>
    <w:p w14:paraId="0189005D" w14:textId="394A426E" w:rsidR="00F536D7" w:rsidRPr="00F536D7" w:rsidDel="00925CE8" w:rsidRDefault="00F536D7" w:rsidP="00F536D7">
      <w:pPr>
        <w:rPr>
          <w:del w:id="193" w:author="Tschofenig, Hannes (T CST SEA-DE)" w:date="2023-06-28T16:19:00Z"/>
          <w:lang w:val="en-US"/>
        </w:rPr>
      </w:pPr>
      <w:del w:id="194" w:author="Tschofenig, Hannes (T CST SEA-DE)" w:date="2023-06-28T16:19:00Z">
        <w:r w:rsidRPr="00F536D7" w:rsidDel="00925CE8">
          <w:rPr>
            <w:lang w:val="en-US"/>
          </w:rPr>
          <w:delText xml:space="preserve">      other relying or interpretating regimes.  The format of externally</w:delText>
        </w:r>
      </w:del>
    </w:p>
    <w:p w14:paraId="7FDFAFC5" w14:textId="70E33785" w:rsidR="00F536D7" w:rsidRPr="00F536D7" w:rsidDel="00925CE8" w:rsidRDefault="00F536D7" w:rsidP="00F536D7">
      <w:pPr>
        <w:rPr>
          <w:del w:id="195" w:author="Tschofenig, Hannes (T CST SEA-DE)" w:date="2023-06-28T16:19:00Z"/>
          <w:lang w:val="en-US"/>
        </w:rPr>
      </w:pPr>
      <w:del w:id="196" w:author="Tschofenig, Hannes (T CST SEA-DE)" w:date="2023-06-28T16:19:00Z">
        <w:r w:rsidRPr="00F536D7" w:rsidDel="00925CE8">
          <w:rPr>
            <w:lang w:val="en-US"/>
          </w:rPr>
          <w:delText xml:space="preserve">      provided data is not under the control of the attestation engine,</w:delText>
        </w:r>
      </w:del>
    </w:p>
    <w:p w14:paraId="43671D6A" w14:textId="57D5E70C" w:rsidR="00F536D7" w:rsidRPr="00F536D7" w:rsidDel="00925CE8" w:rsidRDefault="00F536D7" w:rsidP="00F536D7">
      <w:pPr>
        <w:rPr>
          <w:del w:id="197" w:author="Tschofenig, Hannes (T CST SEA-DE)" w:date="2023-06-28T16:19:00Z"/>
          <w:lang w:val="en-US"/>
        </w:rPr>
      </w:pPr>
      <w:del w:id="198" w:author="Tschofenig, Hannes (T CST SEA-DE)" w:date="2023-06-28T16:19:00Z">
        <w:r w:rsidRPr="00F536D7" w:rsidDel="00925CE8">
          <w:rPr>
            <w:lang w:val="en-US"/>
          </w:rPr>
          <w:delText xml:space="preserve">      but may need to be transformed, such as by hashing, before it may</w:delText>
        </w:r>
      </w:del>
    </w:p>
    <w:p w14:paraId="65E052D5" w14:textId="565D30A6" w:rsidR="00F536D7" w:rsidRPr="00F536D7" w:rsidDel="00925CE8" w:rsidRDefault="00F536D7" w:rsidP="00F536D7">
      <w:pPr>
        <w:rPr>
          <w:del w:id="199" w:author="Tschofenig, Hannes (T CST SEA-DE)" w:date="2023-06-28T16:19:00Z"/>
          <w:lang w:val="en-US"/>
        </w:rPr>
      </w:pPr>
      <w:del w:id="200" w:author="Tschofenig, Hannes (T CST SEA-DE)" w:date="2023-06-28T16:19:00Z">
        <w:r w:rsidRPr="00F536D7" w:rsidDel="00925CE8">
          <w:rPr>
            <w:lang w:val="en-US"/>
          </w:rPr>
          <w:delText xml:space="preserve">      be incorporated within the attestation statement processing.  For</w:delText>
        </w:r>
      </w:del>
    </w:p>
    <w:p w14:paraId="69D6A1B9" w14:textId="5020304A" w:rsidR="00F536D7" w:rsidRPr="00F536D7" w:rsidDel="00925CE8" w:rsidRDefault="00F536D7" w:rsidP="00F536D7">
      <w:pPr>
        <w:rPr>
          <w:del w:id="201" w:author="Tschofenig, Hannes (T CST SEA-DE)" w:date="2023-06-28T16:19:00Z"/>
          <w:lang w:val="en-US"/>
        </w:rPr>
      </w:pPr>
    </w:p>
    <w:p w14:paraId="6A072912" w14:textId="7DE95481" w:rsidR="00F536D7" w:rsidRPr="00F536D7" w:rsidDel="00925CE8" w:rsidRDefault="00F536D7" w:rsidP="00F536D7">
      <w:pPr>
        <w:rPr>
          <w:del w:id="202" w:author="Tschofenig, Hannes (T CST SEA-DE)" w:date="2023-06-28T16:19:00Z"/>
          <w:lang w:val="en-US"/>
        </w:rPr>
      </w:pPr>
    </w:p>
    <w:p w14:paraId="2FBF82D6" w14:textId="7B5BDFF5" w:rsidR="00F536D7" w:rsidRPr="00F536D7" w:rsidDel="00925CE8" w:rsidRDefault="00F536D7" w:rsidP="00F536D7">
      <w:pPr>
        <w:rPr>
          <w:del w:id="203" w:author="Tschofenig, Hannes (T CST SEA-DE)" w:date="2023-06-28T16:19:00Z"/>
          <w:lang w:val="en-US"/>
        </w:rPr>
      </w:pPr>
    </w:p>
    <w:p w14:paraId="610B29C7" w14:textId="0EABA707" w:rsidR="00F536D7" w:rsidRPr="00F536D7" w:rsidDel="00925CE8" w:rsidRDefault="00F536D7" w:rsidP="00F536D7">
      <w:pPr>
        <w:rPr>
          <w:del w:id="204" w:author="Tschofenig, Hannes (T CST SEA-DE)" w:date="2023-06-28T16:19:00Z"/>
          <w:lang w:val="en-US"/>
        </w:rPr>
      </w:pPr>
      <w:del w:id="205" w:author="Tschofenig, Hannes (T CST SEA-DE)" w:date="2023-06-28T16:19:00Z">
        <w:r w:rsidRPr="00F536D7" w:rsidDel="00925CE8">
          <w:rPr>
            <w:lang w:val="en-US"/>
          </w:rPr>
          <w:delText>StJohns                  Expires 9 December 2023                [Page 3]</w:delText>
        </w:r>
      </w:del>
    </w:p>
    <w:p w14:paraId="044E8F90" w14:textId="6A33761B" w:rsidR="00F536D7" w:rsidRPr="00F536D7" w:rsidDel="00925CE8" w:rsidRDefault="00F536D7" w:rsidP="00F536D7">
      <w:pPr>
        <w:rPr>
          <w:del w:id="206" w:author="Tschofenig, Hannes (T CST SEA-DE)" w:date="2023-06-28T16:19:00Z"/>
          <w:lang w:val="en-US"/>
        </w:rPr>
      </w:pPr>
      <w:del w:id="207" w:author="Tschofenig, Hannes (T CST SEA-DE)" w:date="2023-06-28T16:19:00Z">
        <w:r w:rsidRPr="003E36E0" w:rsidDel="00925CE8">
          <w:rPr>
            <w:lang w:val="en-US"/>
            <w:rPrChange w:id="208" w:author="Tschofenig, Hannes (T CST SEA-DE)" w:date="2023-06-29T13:31:00Z">
              <w:rPr/>
            </w:rPrChange>
          </w:rPr>
          <w:br w:type="page"/>
        </w:r>
      </w:del>
    </w:p>
    <w:p w14:paraId="54E639BD" w14:textId="60A67C9E" w:rsidR="00F536D7" w:rsidRPr="00F536D7" w:rsidDel="00925CE8" w:rsidRDefault="00F536D7" w:rsidP="00F536D7">
      <w:pPr>
        <w:rPr>
          <w:del w:id="209" w:author="Tschofenig, Hannes (T CST SEA-DE)" w:date="2023-06-28T16:19:00Z"/>
          <w:lang w:val="en-US"/>
        </w:rPr>
      </w:pPr>
      <w:del w:id="210" w:author="Tschofenig, Hannes (T CST SEA-DE)" w:date="2023-06-28T16:19:00Z">
        <w:r w:rsidRPr="00F536D7" w:rsidDel="00925CE8">
          <w:rPr>
            <w:lang w:val="en-US"/>
          </w:rPr>
          <w:delText>Internet-Draft         CSR Attestation Attributes              June 2023</w:delText>
        </w:r>
      </w:del>
    </w:p>
    <w:p w14:paraId="1F41EADE" w14:textId="6E0798B4" w:rsidR="00F536D7" w:rsidRPr="00F536D7" w:rsidDel="00925CE8" w:rsidRDefault="00F536D7" w:rsidP="00F536D7">
      <w:pPr>
        <w:rPr>
          <w:del w:id="211" w:author="Tschofenig, Hannes (T CST SEA-DE)" w:date="2023-06-28T16:19:00Z"/>
          <w:lang w:val="en-US"/>
        </w:rPr>
      </w:pPr>
    </w:p>
    <w:p w14:paraId="3EDC0D02" w14:textId="347A3364" w:rsidR="00F536D7" w:rsidRPr="00F536D7" w:rsidDel="00925CE8" w:rsidRDefault="00F536D7" w:rsidP="00F536D7">
      <w:pPr>
        <w:rPr>
          <w:del w:id="212" w:author="Tschofenig, Hannes (T CST SEA-DE)" w:date="2023-06-28T16:19:00Z"/>
          <w:lang w:val="en-US"/>
        </w:rPr>
      </w:pPr>
    </w:p>
    <w:p w14:paraId="1AEBCEB6" w14:textId="4F1262DC" w:rsidR="00F536D7" w:rsidRPr="00F536D7" w:rsidDel="00925CE8" w:rsidRDefault="00F536D7" w:rsidP="00F536D7">
      <w:pPr>
        <w:rPr>
          <w:del w:id="213" w:author="Tschofenig, Hannes (T CST SEA-DE)" w:date="2023-06-28T16:19:00Z"/>
          <w:lang w:val="en-US"/>
        </w:rPr>
      </w:pPr>
      <w:del w:id="214" w:author="Tschofenig, Hannes (T CST SEA-DE)" w:date="2023-06-28T16:19:00Z">
        <w:r w:rsidRPr="00F536D7" w:rsidDel="00925CE8">
          <w:rPr>
            <w:lang w:val="en-US"/>
          </w:rPr>
          <w:delText xml:space="preserve">      example, a relying party may need both the "externalData" argument</w:delText>
        </w:r>
      </w:del>
    </w:p>
    <w:p w14:paraId="6365CC72" w14:textId="0F678278" w:rsidR="00F536D7" w:rsidRPr="00F536D7" w:rsidDel="00925CE8" w:rsidRDefault="00F536D7" w:rsidP="00F536D7">
      <w:pPr>
        <w:rPr>
          <w:del w:id="215" w:author="Tschofenig, Hannes (T CST SEA-DE)" w:date="2023-06-28T16:19:00Z"/>
          <w:lang w:val="en-US"/>
        </w:rPr>
      </w:pPr>
      <w:del w:id="216" w:author="Tschofenig, Hannes (T CST SEA-DE)" w:date="2023-06-28T16:19:00Z">
        <w:r w:rsidRPr="00F536D7" w:rsidDel="00925CE8">
          <w:rPr>
            <w:lang w:val="en-US"/>
          </w:rPr>
          <w:delText xml:space="preserve">      for the TPM 2.0 TPM2_Certify command, and the TPMT_PUBLIC</w:delText>
        </w:r>
      </w:del>
    </w:p>
    <w:p w14:paraId="53611152" w14:textId="1104E254" w:rsidR="00F536D7" w:rsidRPr="00F536D7" w:rsidDel="00925CE8" w:rsidRDefault="00F536D7" w:rsidP="00F536D7">
      <w:pPr>
        <w:rPr>
          <w:del w:id="217" w:author="Tschofenig, Hannes (T CST SEA-DE)" w:date="2023-06-28T16:19:00Z"/>
          <w:lang w:val="en-US"/>
        </w:rPr>
      </w:pPr>
      <w:del w:id="218" w:author="Tschofenig, Hannes (T CST SEA-DE)" w:date="2023-06-28T16:19:00Z">
        <w:r w:rsidRPr="00F536D7" w:rsidDel="00925CE8">
          <w:rPr>
            <w:lang w:val="en-US"/>
          </w:rPr>
          <w:delText xml:space="preserve">      structure containing the key being certified to verify an</w:delText>
        </w:r>
      </w:del>
    </w:p>
    <w:p w14:paraId="4DE263CF" w14:textId="036B74DB" w:rsidR="00F536D7" w:rsidRPr="00F536D7" w:rsidDel="00925CE8" w:rsidRDefault="00F536D7" w:rsidP="00F536D7">
      <w:pPr>
        <w:rPr>
          <w:del w:id="219" w:author="Tschofenig, Hannes (T CST SEA-DE)" w:date="2023-06-28T16:19:00Z"/>
          <w:lang w:val="en-US"/>
        </w:rPr>
      </w:pPr>
      <w:del w:id="220" w:author="Tschofenig, Hannes (T CST SEA-DE)" w:date="2023-06-28T16:19:00Z">
        <w:r w:rsidRPr="00F536D7" w:rsidDel="00925CE8">
          <w:rPr>
            <w:lang w:val="en-US"/>
          </w:rPr>
          <w:delText xml:space="preserve">      attestation.</w:delText>
        </w:r>
      </w:del>
    </w:p>
    <w:p w14:paraId="011BE10F" w14:textId="4C6E9BD9" w:rsidR="00F536D7" w:rsidRPr="00F536D7" w:rsidDel="00925CE8" w:rsidRDefault="00F536D7" w:rsidP="00F536D7">
      <w:pPr>
        <w:rPr>
          <w:del w:id="221" w:author="Tschofenig, Hannes (T CST SEA-DE)" w:date="2023-06-28T16:19:00Z"/>
          <w:lang w:val="en-US"/>
        </w:rPr>
      </w:pPr>
    </w:p>
    <w:p w14:paraId="25959C4C" w14:textId="4A5DA6B4" w:rsidR="00F536D7" w:rsidRPr="00F536D7" w:rsidDel="00925CE8" w:rsidRDefault="00F536D7" w:rsidP="00F536D7">
      <w:pPr>
        <w:rPr>
          <w:del w:id="222" w:author="Tschofenig, Hannes (T CST SEA-DE)" w:date="2023-06-28T16:19:00Z"/>
          <w:lang w:val="en-US"/>
        </w:rPr>
      </w:pPr>
      <w:del w:id="223" w:author="Tschofenig, Hannes (T CST SEA-DE)" w:date="2023-06-28T16:19:00Z">
        <w:r w:rsidRPr="00F536D7" w:rsidDel="00925CE8">
          <w:rPr>
            <w:lang w:val="en-US"/>
          </w:rPr>
          <w:delText xml:space="preserve">   Attestation Statement</w:delText>
        </w:r>
      </w:del>
    </w:p>
    <w:p w14:paraId="7799CAA7" w14:textId="42596D17" w:rsidR="00F536D7" w:rsidRPr="00F536D7" w:rsidDel="00925CE8" w:rsidRDefault="00F536D7" w:rsidP="00F536D7">
      <w:pPr>
        <w:rPr>
          <w:del w:id="224" w:author="Tschofenig, Hannes (T CST SEA-DE)" w:date="2023-06-28T16:19:00Z"/>
          <w:lang w:val="en-US"/>
        </w:rPr>
      </w:pPr>
      <w:del w:id="225" w:author="Tschofenig, Hannes (T CST SEA-DE)" w:date="2023-06-28T16:19:00Z">
        <w:r w:rsidRPr="00F536D7" w:rsidDel="00925CE8">
          <w:rPr>
            <w:lang w:val="en-US"/>
          </w:rPr>
          <w:delText xml:space="preserve">      The object, any optional ancillary data incorporated during the</w:delText>
        </w:r>
      </w:del>
    </w:p>
    <w:p w14:paraId="6200531A" w14:textId="7BBADD19" w:rsidR="00F536D7" w:rsidRPr="00F536D7" w:rsidDel="00925CE8" w:rsidRDefault="00F536D7" w:rsidP="00F536D7">
      <w:pPr>
        <w:rPr>
          <w:del w:id="226" w:author="Tschofenig, Hannes (T CST SEA-DE)" w:date="2023-06-28T16:19:00Z"/>
          <w:lang w:val="en-US"/>
        </w:rPr>
      </w:pPr>
      <w:del w:id="227" w:author="Tschofenig, Hannes (T CST SEA-DE)" w:date="2023-06-28T16:19:00Z">
        <w:r w:rsidRPr="00F536D7" w:rsidDel="00925CE8">
          <w:rPr>
            <w:lang w:val="en-US"/>
          </w:rPr>
          <w:delText xml:space="preserve">      creation of that object, and the signature over that object,</w:delText>
        </w:r>
      </w:del>
    </w:p>
    <w:p w14:paraId="4180FA5E" w14:textId="4AC10ECE" w:rsidR="00F536D7" w:rsidRPr="00F536D7" w:rsidDel="00925CE8" w:rsidRDefault="00F536D7" w:rsidP="00F536D7">
      <w:pPr>
        <w:rPr>
          <w:del w:id="228" w:author="Tschofenig, Hannes (T CST SEA-DE)" w:date="2023-06-28T16:19:00Z"/>
          <w:lang w:val="en-US"/>
        </w:rPr>
      </w:pPr>
      <w:del w:id="229" w:author="Tschofenig, Hannes (T CST SEA-DE)" w:date="2023-06-28T16:19:00Z">
        <w:r w:rsidRPr="00F536D7" w:rsidDel="00925CE8">
          <w:rPr>
            <w:lang w:val="en-US"/>
          </w:rPr>
          <w:delText xml:space="preserve">      created by an attestation engine at the request of an Attester to</w:delText>
        </w:r>
      </w:del>
    </w:p>
    <w:p w14:paraId="0C11AD89" w14:textId="1FECAF6C" w:rsidR="00F536D7" w:rsidRPr="00F536D7" w:rsidDel="00925CE8" w:rsidRDefault="00F536D7" w:rsidP="00F536D7">
      <w:pPr>
        <w:rPr>
          <w:del w:id="230" w:author="Tschofenig, Hannes (T CST SEA-DE)" w:date="2023-06-28T16:19:00Z"/>
          <w:lang w:val="en-US"/>
        </w:rPr>
      </w:pPr>
      <w:del w:id="231" w:author="Tschofenig, Hannes (T CST SEA-DE)" w:date="2023-06-28T16:19:00Z">
        <w:r w:rsidRPr="00F536D7" w:rsidDel="00925CE8">
          <w:rPr>
            <w:lang w:val="en-US"/>
          </w:rPr>
          <w:delText xml:space="preserve">      provide evidence of a fact or set of facts within the cognizance</w:delText>
        </w:r>
      </w:del>
    </w:p>
    <w:p w14:paraId="1D3B1BE4" w14:textId="56128299" w:rsidR="00F536D7" w:rsidRPr="00F536D7" w:rsidDel="00925CE8" w:rsidRDefault="00F536D7" w:rsidP="00F536D7">
      <w:pPr>
        <w:rPr>
          <w:del w:id="232" w:author="Tschofenig, Hannes (T CST SEA-DE)" w:date="2023-06-28T16:19:00Z"/>
          <w:lang w:val="en-US"/>
        </w:rPr>
      </w:pPr>
      <w:del w:id="233" w:author="Tschofenig, Hannes (T CST SEA-DE)" w:date="2023-06-28T16:19:00Z">
        <w:r w:rsidRPr="00F536D7" w:rsidDel="00925CE8">
          <w:rPr>
            <w:lang w:val="en-US"/>
          </w:rPr>
          <w:delText xml:space="preserve">      of the attestation engine at a particular point in time."</w:delText>
        </w:r>
      </w:del>
    </w:p>
    <w:p w14:paraId="7FA9B95D" w14:textId="1F29028C" w:rsidR="00F536D7" w:rsidRPr="00F536D7" w:rsidDel="00925CE8" w:rsidRDefault="00F536D7" w:rsidP="00F536D7">
      <w:pPr>
        <w:rPr>
          <w:del w:id="234" w:author="Tschofenig, Hannes (T CST SEA-DE)" w:date="2023-06-28T16:19:00Z"/>
          <w:lang w:val="en-US"/>
        </w:rPr>
      </w:pPr>
      <w:del w:id="235" w:author="Tschofenig, Hannes (T CST SEA-DE)" w:date="2023-06-28T16:19:00Z">
        <w:r w:rsidRPr="00F536D7" w:rsidDel="00925CE8">
          <w:rPr>
            <w:lang w:val="en-US"/>
          </w:rPr>
          <w:delText xml:space="preserve">      Sometimes referred to simply as an "attestation".</w:delText>
        </w:r>
      </w:del>
    </w:p>
    <w:p w14:paraId="2D392630" w14:textId="03537BF8" w:rsidR="00F536D7" w:rsidRPr="00F536D7" w:rsidDel="00925CE8" w:rsidRDefault="00F536D7" w:rsidP="00F536D7">
      <w:pPr>
        <w:rPr>
          <w:del w:id="236" w:author="Tschofenig, Hannes (T CST SEA-DE)" w:date="2023-06-28T16:19:00Z"/>
          <w:lang w:val="en-US"/>
        </w:rPr>
      </w:pPr>
    </w:p>
    <w:p w14:paraId="047ACD97" w14:textId="34C79B08" w:rsidR="00F536D7" w:rsidRPr="00F536D7" w:rsidDel="00925CE8" w:rsidRDefault="00F536D7" w:rsidP="00F536D7">
      <w:pPr>
        <w:rPr>
          <w:del w:id="237" w:author="Tschofenig, Hannes (T CST SEA-DE)" w:date="2023-06-28T16:19:00Z"/>
          <w:lang w:val="en-US"/>
        </w:rPr>
      </w:pPr>
      <w:del w:id="238" w:author="Tschofenig, Hannes (T CST SEA-DE)" w:date="2023-06-28T16:19:00Z">
        <w:r w:rsidRPr="00F536D7" w:rsidDel="00925CE8">
          <w:rPr>
            <w:lang w:val="en-US"/>
          </w:rPr>
          <w:delText xml:space="preserve">   Attestation</w:delText>
        </w:r>
      </w:del>
    </w:p>
    <w:p w14:paraId="762DDEA3" w14:textId="689355C0" w:rsidR="00F536D7" w:rsidRPr="00F536D7" w:rsidDel="00925CE8" w:rsidRDefault="00F536D7" w:rsidP="00F536D7">
      <w:pPr>
        <w:rPr>
          <w:del w:id="239" w:author="Tschofenig, Hannes (T CST SEA-DE)" w:date="2023-06-28T16:19:00Z"/>
          <w:lang w:val="en-US"/>
        </w:rPr>
      </w:pPr>
      <w:del w:id="240" w:author="Tschofenig, Hannes (T CST SEA-DE)" w:date="2023-06-28T16:19:00Z">
        <w:r w:rsidRPr="00F536D7" w:rsidDel="00925CE8">
          <w:rPr>
            <w:lang w:val="en-US"/>
          </w:rPr>
          <w:delText xml:space="preserve">      The implicit or explicit collection of an attestation statement,</w:delText>
        </w:r>
      </w:del>
    </w:p>
    <w:p w14:paraId="58C309AD" w14:textId="7835F9E1" w:rsidR="00F536D7" w:rsidRPr="00F536D7" w:rsidDel="00925CE8" w:rsidRDefault="00F536D7" w:rsidP="00F536D7">
      <w:pPr>
        <w:rPr>
          <w:del w:id="241" w:author="Tschofenig, Hannes (T CST SEA-DE)" w:date="2023-06-28T16:19:00Z"/>
          <w:lang w:val="en-US"/>
        </w:rPr>
      </w:pPr>
      <w:del w:id="242" w:author="Tschofenig, Hannes (T CST SEA-DE)" w:date="2023-06-28T16:19:00Z">
        <w:r w:rsidRPr="00F536D7" w:rsidDel="00925CE8">
          <w:rPr>
            <w:lang w:val="en-US"/>
          </w:rPr>
          <w:delText xml:space="preserve">      any ancillary data, an attestation key, and a chain of trust for</w:delText>
        </w:r>
      </w:del>
    </w:p>
    <w:p w14:paraId="4D57126E" w14:textId="49C02A8B" w:rsidR="00F536D7" w:rsidRPr="00F536D7" w:rsidDel="00925CE8" w:rsidRDefault="00F536D7" w:rsidP="00F536D7">
      <w:pPr>
        <w:rPr>
          <w:del w:id="243" w:author="Tschofenig, Hannes (T CST SEA-DE)" w:date="2023-06-28T16:19:00Z"/>
          <w:lang w:val="en-US"/>
        </w:rPr>
      </w:pPr>
      <w:del w:id="244" w:author="Tschofenig, Hannes (T CST SEA-DE)" w:date="2023-06-28T16:19:00Z">
        <w:r w:rsidRPr="00F536D7" w:rsidDel="00925CE8">
          <w:rPr>
            <w:lang w:val="en-US"/>
          </w:rPr>
          <w:delText xml:space="preserve">      that key.  By convention, this contains at least the minimum data</w:delText>
        </w:r>
      </w:del>
    </w:p>
    <w:p w14:paraId="206AE4F9" w14:textId="6C2CEF6F" w:rsidR="00F536D7" w:rsidRPr="00F536D7" w:rsidDel="00925CE8" w:rsidRDefault="00F536D7" w:rsidP="00F536D7">
      <w:pPr>
        <w:rPr>
          <w:del w:id="245" w:author="Tschofenig, Hannes (T CST SEA-DE)" w:date="2023-06-28T16:19:00Z"/>
          <w:lang w:val="en-US"/>
        </w:rPr>
      </w:pPr>
      <w:del w:id="246" w:author="Tschofenig, Hannes (T CST SEA-DE)" w:date="2023-06-28T16:19:00Z">
        <w:r w:rsidRPr="00F536D7" w:rsidDel="00925CE8">
          <w:rPr>
            <w:lang w:val="en-US"/>
          </w:rPr>
          <w:delText xml:space="preserve">      needed to cryptographically validate an attestation statement and</w:delText>
        </w:r>
      </w:del>
    </w:p>
    <w:p w14:paraId="3FDEE439" w14:textId="12EA6678" w:rsidR="00F536D7" w:rsidRPr="00F536D7" w:rsidDel="00925CE8" w:rsidRDefault="00F536D7" w:rsidP="00F536D7">
      <w:pPr>
        <w:rPr>
          <w:del w:id="247" w:author="Tschofenig, Hannes (T CST SEA-DE)" w:date="2023-06-28T16:19:00Z"/>
          <w:lang w:val="en-US"/>
        </w:rPr>
      </w:pPr>
      <w:del w:id="248" w:author="Tschofenig, Hannes (T CST SEA-DE)" w:date="2023-06-28T16:19:00Z">
        <w:r w:rsidRPr="00F536D7" w:rsidDel="00925CE8">
          <w:rPr>
            <w:lang w:val="en-US"/>
          </w:rPr>
          <w:delText xml:space="preserve">      extract any policy meaning.</w:delText>
        </w:r>
      </w:del>
    </w:p>
    <w:p w14:paraId="64E62849" w14:textId="4569C7DC" w:rsidR="00F536D7" w:rsidRPr="00F536D7" w:rsidDel="00925CE8" w:rsidRDefault="00F536D7" w:rsidP="00F536D7">
      <w:pPr>
        <w:rPr>
          <w:del w:id="249" w:author="Tschofenig, Hannes (T CST SEA-DE)" w:date="2023-06-28T16:19:00Z"/>
          <w:lang w:val="en-US"/>
        </w:rPr>
      </w:pPr>
    </w:p>
    <w:p w14:paraId="6CA46098" w14:textId="06251A98" w:rsidR="00F536D7" w:rsidRPr="00F536D7" w:rsidDel="00925CE8" w:rsidRDefault="00F536D7" w:rsidP="00F536D7">
      <w:pPr>
        <w:rPr>
          <w:del w:id="250" w:author="Tschofenig, Hannes (T CST SEA-DE)" w:date="2023-06-28T16:19:00Z"/>
          <w:lang w:val="en-US"/>
        </w:rPr>
      </w:pPr>
      <w:del w:id="251" w:author="Tschofenig, Hannes (T CST SEA-DE)" w:date="2023-06-28T16:19:00Z">
        <w:r w:rsidRPr="00F536D7" w:rsidDel="00925CE8">
          <w:rPr>
            <w:lang w:val="en-US"/>
          </w:rPr>
          <w:delText xml:space="preserve">   Key Attestation</w:delText>
        </w:r>
      </w:del>
    </w:p>
    <w:p w14:paraId="791A8C85" w14:textId="55B71A26" w:rsidR="00F536D7" w:rsidRPr="00F536D7" w:rsidDel="00925CE8" w:rsidRDefault="00F536D7" w:rsidP="00F536D7">
      <w:pPr>
        <w:rPr>
          <w:del w:id="252" w:author="Tschofenig, Hannes (T CST SEA-DE)" w:date="2023-06-28T16:19:00Z"/>
          <w:lang w:val="en-US"/>
        </w:rPr>
      </w:pPr>
      <w:del w:id="253" w:author="Tschofenig, Hannes (T CST SEA-DE)" w:date="2023-06-28T16:19:00Z">
        <w:r w:rsidRPr="00F536D7" w:rsidDel="00925CE8">
          <w:rPr>
            <w:lang w:val="en-US"/>
          </w:rPr>
          <w:delText xml:space="preserve">      An attestation created with respect to a particular key or key</w:delText>
        </w:r>
      </w:del>
    </w:p>
    <w:p w14:paraId="0A8DBA56" w14:textId="6C730D87" w:rsidR="00F536D7" w:rsidRPr="00F536D7" w:rsidDel="00925CE8" w:rsidRDefault="00F536D7" w:rsidP="00F536D7">
      <w:pPr>
        <w:rPr>
          <w:del w:id="254" w:author="Tschofenig, Hannes (T CST SEA-DE)" w:date="2023-06-28T16:19:00Z"/>
          <w:lang w:val="en-US"/>
        </w:rPr>
      </w:pPr>
      <w:del w:id="255" w:author="Tschofenig, Hannes (T CST SEA-DE)" w:date="2023-06-28T16:19:00Z">
        <w:r w:rsidRPr="00F536D7" w:rsidDel="00925CE8">
          <w:rPr>
            <w:lang w:val="en-US"/>
          </w:rPr>
          <w:delText xml:space="preserve">      pair.</w:delText>
        </w:r>
      </w:del>
    </w:p>
    <w:p w14:paraId="7A323DFF" w14:textId="77777777" w:rsidR="00F536D7" w:rsidRDefault="00F536D7" w:rsidP="00F536D7">
      <w:pPr>
        <w:rPr>
          <w:ins w:id="256" w:author="Tschofenig, Hannes (T CST SEA-DE)" w:date="2023-06-28T16:27:00Z"/>
          <w:lang w:val="en-US"/>
        </w:rPr>
      </w:pPr>
    </w:p>
    <w:p w14:paraId="7762179E" w14:textId="2262C527" w:rsidR="00EC37D8" w:rsidRDefault="00EC37D8" w:rsidP="00F536D7">
      <w:pPr>
        <w:rPr>
          <w:ins w:id="257" w:author="Tschofenig, Hannes (T CST SEA-DE)" w:date="2023-06-28T16:27:00Z"/>
          <w:lang w:val="en-US"/>
        </w:rPr>
      </w:pPr>
      <w:ins w:id="258" w:author="Tschofenig, Hannes (T CST SEA-DE)" w:date="2023-06-28T16:27:00Z">
        <w:r>
          <w:rPr>
            <w:lang w:val="en-US"/>
          </w:rPr>
          <w:t>3. Architecture</w:t>
        </w:r>
      </w:ins>
    </w:p>
    <w:p w14:paraId="2F6EB2C9" w14:textId="77777777" w:rsidR="003E36E0" w:rsidRDefault="003E36E0" w:rsidP="00F536D7">
      <w:pPr>
        <w:rPr>
          <w:lang w:val="en-US"/>
        </w:rPr>
      </w:pPr>
    </w:p>
    <w:p w14:paraId="1D4F6EA4" w14:textId="3FB21F7C" w:rsidR="00EC37D8" w:rsidRDefault="00EC37D8" w:rsidP="00F536D7">
      <w:pPr>
        <w:rPr>
          <w:ins w:id="259" w:author="Tschofenig, Hannes (T CST SEA-DE)" w:date="2023-06-28T16:27:00Z"/>
          <w:lang w:val="en-US"/>
        </w:rPr>
      </w:pPr>
      <w:ins w:id="260" w:author="Tschofenig, Hannes (T CST SEA-DE)" w:date="2023-06-28T16:29:00Z">
        <w:r>
          <w:rPr>
            <w:lang w:val="en-US"/>
          </w:rPr>
          <w:t xml:space="preserve">Figure 1 shows the high-level communication pattern of the passport model where the attester transmits the evidence in the </w:t>
        </w:r>
      </w:ins>
      <w:ins w:id="261" w:author="Tschofenig, Hannes (T CST SEA-DE)" w:date="2023-06-28T16:30:00Z">
        <w:r>
          <w:rPr>
            <w:lang w:val="en-US"/>
          </w:rPr>
          <w:t xml:space="preserve">CSR to the RA and the CA. </w:t>
        </w:r>
        <w:r w:rsidR="002B657B">
          <w:rPr>
            <w:lang w:val="en-US"/>
          </w:rPr>
          <w:t xml:space="preserve">The verifier processes the received evidence and computes </w:t>
        </w:r>
      </w:ins>
      <w:ins w:id="262" w:author="Tschofenig, Hannes (T CST SEA-DE)" w:date="2023-06-28T16:31:00Z">
        <w:r w:rsidR="002B657B">
          <w:rPr>
            <w:lang w:val="en-US"/>
          </w:rPr>
          <w:t xml:space="preserve">an attestation result, which is the processed by the RA/CA prior to the certificate issuance. Note that the verifier is a logical role that may be included in the RA/CA </w:t>
        </w:r>
      </w:ins>
      <w:ins w:id="263" w:author="Tschofenig, Hannes (T CST SEA-DE)" w:date="2023-06-28T16:32:00Z">
        <w:r w:rsidR="002B657B">
          <w:rPr>
            <w:lang w:val="en-US"/>
          </w:rPr>
          <w:t>product. In this case the interaction between the relying party and the verifier are local.</w:t>
        </w:r>
      </w:ins>
    </w:p>
    <w:p w14:paraId="6F74A916" w14:textId="77777777" w:rsidR="00EC37D8" w:rsidRPr="00EC37D8" w:rsidRDefault="00EC37D8" w:rsidP="00EC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4" w:author="Tschofenig, Hannes (T CST SEA-DE)" w:date="2023-06-28T16:28:00Z"/>
          <w:rFonts w:ascii="Courier New" w:eastAsia="Times New Roman" w:hAnsi="Courier New" w:cs="Courier New"/>
          <w:color w:val="000000"/>
          <w:kern w:val="0"/>
          <w:sz w:val="20"/>
          <w:szCs w:val="20"/>
          <w:lang w:val="en-US" w:eastAsia="de-AT"/>
          <w14:ligatures w14:val="none"/>
          <w:rPrChange w:id="265" w:author="Tschofenig, Hannes (T CST SEA-DE)" w:date="2023-06-28T16:28:00Z">
            <w:rPr>
              <w:ins w:id="266" w:author="Tschofenig, Hannes (T CST SEA-DE)" w:date="2023-06-28T16:28:00Z"/>
              <w:rFonts w:ascii="Courier New" w:eastAsia="Times New Roman" w:hAnsi="Courier New" w:cs="Courier New"/>
              <w:color w:val="000000"/>
              <w:kern w:val="0"/>
              <w:sz w:val="20"/>
              <w:szCs w:val="20"/>
              <w:lang w:eastAsia="de-AT"/>
              <w14:ligatures w14:val="none"/>
            </w:rPr>
          </w:rPrChange>
        </w:rPr>
      </w:pPr>
      <w:ins w:id="267" w:author="Tschofenig, Hannes (T CST SEA-DE)" w:date="2023-06-28T16:28:00Z">
        <w:r w:rsidRPr="00EC37D8">
          <w:rPr>
            <w:rFonts w:ascii="Courier New" w:eastAsia="Times New Roman" w:hAnsi="Courier New" w:cs="Courier New"/>
            <w:color w:val="000000"/>
            <w:kern w:val="0"/>
            <w:sz w:val="20"/>
            <w:szCs w:val="20"/>
            <w:lang w:val="en-US" w:eastAsia="de-AT"/>
            <w14:ligatures w14:val="none"/>
            <w:rPrChange w:id="268" w:author="Tschofenig, Hannes (T CST SEA-DE)" w:date="2023-06-28T16:28:00Z">
              <w:rPr>
                <w:rFonts w:ascii="Courier New" w:eastAsia="Times New Roman" w:hAnsi="Courier New" w:cs="Courier New"/>
                <w:color w:val="000000"/>
                <w:kern w:val="0"/>
                <w:sz w:val="20"/>
                <w:szCs w:val="20"/>
                <w:lang w:eastAsia="de-AT"/>
                <w14:ligatures w14:val="none"/>
              </w:rPr>
            </w:rPrChange>
          </w:rPr>
          <w:t xml:space="preserve">                                    .-------------.</w:t>
        </w:r>
      </w:ins>
    </w:p>
    <w:p w14:paraId="6987995D" w14:textId="77777777" w:rsidR="00EC37D8" w:rsidRPr="00EC37D8" w:rsidRDefault="00EC37D8" w:rsidP="00EC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9" w:author="Tschofenig, Hannes (T CST SEA-DE)" w:date="2023-06-28T16:28:00Z"/>
          <w:rFonts w:ascii="Courier New" w:eastAsia="Times New Roman" w:hAnsi="Courier New" w:cs="Courier New"/>
          <w:color w:val="000000"/>
          <w:kern w:val="0"/>
          <w:sz w:val="20"/>
          <w:szCs w:val="20"/>
          <w:lang w:val="en-US" w:eastAsia="de-AT"/>
          <w14:ligatures w14:val="none"/>
          <w:rPrChange w:id="270" w:author="Tschofenig, Hannes (T CST SEA-DE)" w:date="2023-06-28T16:28:00Z">
            <w:rPr>
              <w:ins w:id="271" w:author="Tschofenig, Hannes (T CST SEA-DE)" w:date="2023-06-28T16:28:00Z"/>
              <w:rFonts w:ascii="Courier New" w:eastAsia="Times New Roman" w:hAnsi="Courier New" w:cs="Courier New"/>
              <w:color w:val="000000"/>
              <w:kern w:val="0"/>
              <w:sz w:val="20"/>
              <w:szCs w:val="20"/>
              <w:lang w:eastAsia="de-AT"/>
              <w14:ligatures w14:val="none"/>
            </w:rPr>
          </w:rPrChange>
        </w:rPr>
      </w:pPr>
      <w:ins w:id="272" w:author="Tschofenig, Hannes (T CST SEA-DE)" w:date="2023-06-28T16:28:00Z">
        <w:r w:rsidRPr="00EC37D8">
          <w:rPr>
            <w:rFonts w:ascii="Courier New" w:eastAsia="Times New Roman" w:hAnsi="Courier New" w:cs="Courier New"/>
            <w:color w:val="000000"/>
            <w:kern w:val="0"/>
            <w:sz w:val="20"/>
            <w:szCs w:val="20"/>
            <w:lang w:val="en-US" w:eastAsia="de-AT"/>
            <w14:ligatures w14:val="none"/>
            <w:rPrChange w:id="273" w:author="Tschofenig, Hannes (T CST SEA-DE)" w:date="2023-06-28T16:28:00Z">
              <w:rPr>
                <w:rFonts w:ascii="Courier New" w:eastAsia="Times New Roman" w:hAnsi="Courier New" w:cs="Courier New"/>
                <w:color w:val="000000"/>
                <w:kern w:val="0"/>
                <w:sz w:val="20"/>
                <w:szCs w:val="20"/>
                <w:lang w:eastAsia="de-AT"/>
                <w14:ligatures w14:val="none"/>
              </w:rPr>
            </w:rPrChange>
          </w:rPr>
          <w:t xml:space="preserve">                                    |             | Compare Evidence</w:t>
        </w:r>
      </w:ins>
    </w:p>
    <w:p w14:paraId="1213860A" w14:textId="37FC1D77" w:rsidR="00EC37D8" w:rsidRPr="00EC37D8" w:rsidRDefault="00EC37D8" w:rsidP="00EC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4" w:author="Tschofenig, Hannes (T CST SEA-DE)" w:date="2023-06-28T16:28:00Z"/>
          <w:rFonts w:ascii="Courier New" w:eastAsia="Times New Roman" w:hAnsi="Courier New" w:cs="Courier New"/>
          <w:color w:val="000000"/>
          <w:kern w:val="0"/>
          <w:sz w:val="20"/>
          <w:szCs w:val="20"/>
          <w:lang w:val="en-US" w:eastAsia="de-AT"/>
          <w14:ligatures w14:val="none"/>
          <w:rPrChange w:id="275" w:author="Tschofenig, Hannes (T CST SEA-DE)" w:date="2023-06-28T16:28:00Z">
            <w:rPr>
              <w:ins w:id="276" w:author="Tschofenig, Hannes (T CST SEA-DE)" w:date="2023-06-28T16:28:00Z"/>
              <w:rFonts w:ascii="Courier New" w:eastAsia="Times New Roman" w:hAnsi="Courier New" w:cs="Courier New"/>
              <w:color w:val="000000"/>
              <w:kern w:val="0"/>
              <w:sz w:val="20"/>
              <w:szCs w:val="20"/>
              <w:lang w:eastAsia="de-AT"/>
              <w14:ligatures w14:val="none"/>
            </w:rPr>
          </w:rPrChange>
        </w:rPr>
      </w:pPr>
      <w:ins w:id="277" w:author="Tschofenig, Hannes (T CST SEA-DE)" w:date="2023-06-28T16:28:00Z">
        <w:r w:rsidRPr="00EC37D8">
          <w:rPr>
            <w:rFonts w:ascii="Courier New" w:eastAsia="Times New Roman" w:hAnsi="Courier New" w:cs="Courier New"/>
            <w:color w:val="000000"/>
            <w:kern w:val="0"/>
            <w:sz w:val="20"/>
            <w:szCs w:val="20"/>
            <w:lang w:val="en-US" w:eastAsia="de-AT"/>
            <w14:ligatures w14:val="none"/>
            <w:rPrChange w:id="278" w:author="Tschofenig, Hannes (T CST SEA-DE)" w:date="2023-06-28T16:28:00Z">
              <w:rPr>
                <w:rFonts w:ascii="Courier New" w:eastAsia="Times New Roman" w:hAnsi="Courier New" w:cs="Courier New"/>
                <w:color w:val="000000"/>
                <w:kern w:val="0"/>
                <w:sz w:val="20"/>
                <w:szCs w:val="20"/>
                <w:lang w:eastAsia="de-AT"/>
                <w14:ligatures w14:val="none"/>
              </w:rPr>
            </w:rPrChange>
          </w:rPr>
          <w:t xml:space="preserve">                                    |   </w:t>
        </w:r>
        <w:proofErr w:type="gramStart"/>
        <w:r w:rsidRPr="00EC37D8">
          <w:rPr>
            <w:rFonts w:ascii="Courier New" w:eastAsia="Times New Roman" w:hAnsi="Courier New" w:cs="Courier New"/>
            <w:color w:val="000000"/>
            <w:kern w:val="0"/>
            <w:sz w:val="20"/>
            <w:szCs w:val="20"/>
            <w:lang w:val="en-US" w:eastAsia="de-AT"/>
            <w14:ligatures w14:val="none"/>
            <w:rPrChange w:id="279" w:author="Tschofenig, Hannes (T CST SEA-DE)" w:date="2023-06-28T16:28:00Z">
              <w:rPr>
                <w:rFonts w:ascii="Courier New" w:eastAsia="Times New Roman" w:hAnsi="Courier New" w:cs="Courier New"/>
                <w:color w:val="000000"/>
                <w:kern w:val="0"/>
                <w:sz w:val="20"/>
                <w:szCs w:val="20"/>
                <w:lang w:eastAsia="de-AT"/>
                <w14:ligatures w14:val="none"/>
              </w:rPr>
            </w:rPrChange>
          </w:rPr>
          <w:t>Verifier  |</w:t>
        </w:r>
        <w:proofErr w:type="gramEnd"/>
        <w:r w:rsidRPr="00EC37D8">
          <w:rPr>
            <w:rFonts w:ascii="Courier New" w:eastAsia="Times New Roman" w:hAnsi="Courier New" w:cs="Courier New"/>
            <w:color w:val="000000"/>
            <w:kern w:val="0"/>
            <w:sz w:val="20"/>
            <w:szCs w:val="20"/>
            <w:lang w:val="en-US" w:eastAsia="de-AT"/>
            <w14:ligatures w14:val="none"/>
            <w:rPrChange w:id="280" w:author="Tschofenig, Hannes (T CST SEA-DE)" w:date="2023-06-28T16:28:00Z">
              <w:rPr>
                <w:rFonts w:ascii="Courier New" w:eastAsia="Times New Roman" w:hAnsi="Courier New" w:cs="Courier New"/>
                <w:color w:val="000000"/>
                <w:kern w:val="0"/>
                <w:sz w:val="20"/>
                <w:szCs w:val="20"/>
                <w:lang w:eastAsia="de-AT"/>
                <w14:ligatures w14:val="none"/>
              </w:rPr>
            </w:rPrChange>
          </w:rPr>
          <w:t xml:space="preserve"> against</w:t>
        </w:r>
      </w:ins>
    </w:p>
    <w:p w14:paraId="1209EDC6" w14:textId="77777777" w:rsidR="00EC37D8" w:rsidRPr="00EC37D8" w:rsidRDefault="00EC37D8" w:rsidP="00EC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1" w:author="Tschofenig, Hannes (T CST SEA-DE)" w:date="2023-06-28T16:28:00Z"/>
          <w:rFonts w:ascii="Courier New" w:eastAsia="Times New Roman" w:hAnsi="Courier New" w:cs="Courier New"/>
          <w:color w:val="000000"/>
          <w:kern w:val="0"/>
          <w:sz w:val="20"/>
          <w:szCs w:val="20"/>
          <w:lang w:val="en-US" w:eastAsia="de-AT"/>
          <w14:ligatures w14:val="none"/>
          <w:rPrChange w:id="282" w:author="Tschofenig, Hannes (T CST SEA-DE)" w:date="2023-06-28T16:28:00Z">
            <w:rPr>
              <w:ins w:id="283" w:author="Tschofenig, Hannes (T CST SEA-DE)" w:date="2023-06-28T16:28:00Z"/>
              <w:rFonts w:ascii="Courier New" w:eastAsia="Times New Roman" w:hAnsi="Courier New" w:cs="Courier New"/>
              <w:color w:val="000000"/>
              <w:kern w:val="0"/>
              <w:sz w:val="20"/>
              <w:szCs w:val="20"/>
              <w:lang w:eastAsia="de-AT"/>
              <w14:ligatures w14:val="none"/>
            </w:rPr>
          </w:rPrChange>
        </w:rPr>
      </w:pPr>
      <w:ins w:id="284" w:author="Tschofenig, Hannes (T CST SEA-DE)" w:date="2023-06-28T16:28:00Z">
        <w:r w:rsidRPr="00EC37D8">
          <w:rPr>
            <w:rFonts w:ascii="Courier New" w:eastAsia="Times New Roman" w:hAnsi="Courier New" w:cs="Courier New"/>
            <w:color w:val="000000"/>
            <w:kern w:val="0"/>
            <w:sz w:val="20"/>
            <w:szCs w:val="20"/>
            <w:lang w:val="en-US" w:eastAsia="de-AT"/>
            <w14:ligatures w14:val="none"/>
            <w:rPrChange w:id="285" w:author="Tschofenig, Hannes (T CST SEA-DE)" w:date="2023-06-28T16:28:00Z">
              <w:rPr>
                <w:rFonts w:ascii="Courier New" w:eastAsia="Times New Roman" w:hAnsi="Courier New" w:cs="Courier New"/>
                <w:color w:val="000000"/>
                <w:kern w:val="0"/>
                <w:sz w:val="20"/>
                <w:szCs w:val="20"/>
                <w:lang w:eastAsia="de-AT"/>
                <w14:ligatures w14:val="none"/>
              </w:rPr>
            </w:rPrChange>
          </w:rPr>
          <w:t xml:space="preserve">                                    |             | policy</w:t>
        </w:r>
      </w:ins>
    </w:p>
    <w:p w14:paraId="21F38AFD" w14:textId="77777777" w:rsidR="00EC37D8" w:rsidRPr="00EC37D8" w:rsidRDefault="00EC37D8" w:rsidP="00EC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6" w:author="Tschofenig, Hannes (T CST SEA-DE)" w:date="2023-06-28T16:28:00Z"/>
          <w:rFonts w:ascii="Courier New" w:eastAsia="Times New Roman" w:hAnsi="Courier New" w:cs="Courier New"/>
          <w:color w:val="000000"/>
          <w:kern w:val="0"/>
          <w:sz w:val="20"/>
          <w:szCs w:val="20"/>
          <w:lang w:val="en-US" w:eastAsia="de-AT"/>
          <w14:ligatures w14:val="none"/>
          <w:rPrChange w:id="287" w:author="Tschofenig, Hannes (T CST SEA-DE)" w:date="2023-06-28T16:28:00Z">
            <w:rPr>
              <w:ins w:id="288" w:author="Tschofenig, Hannes (T CST SEA-DE)" w:date="2023-06-28T16:28:00Z"/>
              <w:rFonts w:ascii="Courier New" w:eastAsia="Times New Roman" w:hAnsi="Courier New" w:cs="Courier New"/>
              <w:color w:val="000000"/>
              <w:kern w:val="0"/>
              <w:sz w:val="20"/>
              <w:szCs w:val="20"/>
              <w:lang w:eastAsia="de-AT"/>
              <w14:ligatures w14:val="none"/>
            </w:rPr>
          </w:rPrChange>
        </w:rPr>
      </w:pPr>
      <w:ins w:id="289" w:author="Tschofenig, Hannes (T CST SEA-DE)" w:date="2023-06-28T16:28:00Z">
        <w:r w:rsidRPr="00EC37D8">
          <w:rPr>
            <w:rFonts w:ascii="Courier New" w:eastAsia="Times New Roman" w:hAnsi="Courier New" w:cs="Courier New"/>
            <w:color w:val="000000"/>
            <w:kern w:val="0"/>
            <w:sz w:val="20"/>
            <w:szCs w:val="20"/>
            <w:lang w:val="en-US" w:eastAsia="de-AT"/>
            <w14:ligatures w14:val="none"/>
            <w:rPrChange w:id="290" w:author="Tschofenig, Hannes (T CST SEA-DE)" w:date="2023-06-28T16:28:00Z">
              <w:rPr>
                <w:rFonts w:ascii="Courier New" w:eastAsia="Times New Roman" w:hAnsi="Courier New" w:cs="Courier New"/>
                <w:color w:val="000000"/>
                <w:kern w:val="0"/>
                <w:sz w:val="20"/>
                <w:szCs w:val="20"/>
                <w:lang w:eastAsia="de-AT"/>
                <w14:ligatures w14:val="none"/>
              </w:rPr>
            </w:rPrChange>
          </w:rPr>
          <w:t xml:space="preserve">                                    '--------+----'</w:t>
        </w:r>
      </w:ins>
    </w:p>
    <w:p w14:paraId="1727DF62" w14:textId="77777777" w:rsidR="00EC37D8" w:rsidRPr="00EC37D8" w:rsidRDefault="00EC37D8" w:rsidP="00EC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1" w:author="Tschofenig, Hannes (T CST SEA-DE)" w:date="2023-06-28T16:28:00Z"/>
          <w:rFonts w:ascii="Courier New" w:eastAsia="Times New Roman" w:hAnsi="Courier New" w:cs="Courier New"/>
          <w:color w:val="000000"/>
          <w:kern w:val="0"/>
          <w:sz w:val="20"/>
          <w:szCs w:val="20"/>
          <w:lang w:val="en-US" w:eastAsia="de-AT"/>
          <w14:ligatures w14:val="none"/>
          <w:rPrChange w:id="292" w:author="Tschofenig, Hannes (T CST SEA-DE)" w:date="2023-06-28T16:28:00Z">
            <w:rPr>
              <w:ins w:id="293" w:author="Tschofenig, Hannes (T CST SEA-DE)" w:date="2023-06-28T16:28:00Z"/>
              <w:rFonts w:ascii="Courier New" w:eastAsia="Times New Roman" w:hAnsi="Courier New" w:cs="Courier New"/>
              <w:color w:val="000000"/>
              <w:kern w:val="0"/>
              <w:sz w:val="20"/>
              <w:szCs w:val="20"/>
              <w:lang w:eastAsia="de-AT"/>
              <w14:ligatures w14:val="none"/>
            </w:rPr>
          </w:rPrChange>
        </w:rPr>
      </w:pPr>
      <w:ins w:id="294" w:author="Tschofenig, Hannes (T CST SEA-DE)" w:date="2023-06-28T16:28:00Z">
        <w:r w:rsidRPr="00EC37D8">
          <w:rPr>
            <w:rFonts w:ascii="Courier New" w:eastAsia="Times New Roman" w:hAnsi="Courier New" w:cs="Courier New"/>
            <w:color w:val="000000"/>
            <w:kern w:val="0"/>
            <w:sz w:val="20"/>
            <w:szCs w:val="20"/>
            <w:lang w:val="en-US" w:eastAsia="de-AT"/>
            <w14:ligatures w14:val="none"/>
            <w:rPrChange w:id="295" w:author="Tschofenig, Hannes (T CST SEA-DE)" w:date="2023-06-28T16:28:00Z">
              <w:rPr>
                <w:rFonts w:ascii="Courier New" w:eastAsia="Times New Roman" w:hAnsi="Courier New" w:cs="Courier New"/>
                <w:color w:val="000000"/>
                <w:kern w:val="0"/>
                <w:sz w:val="20"/>
                <w:szCs w:val="20"/>
                <w:lang w:eastAsia="de-AT"/>
                <w14:ligatures w14:val="none"/>
              </w:rPr>
            </w:rPrChange>
          </w:rPr>
          <w:t xml:space="preserve">                                         ^   |</w:t>
        </w:r>
      </w:ins>
    </w:p>
    <w:p w14:paraId="6FB17369" w14:textId="77777777" w:rsidR="00EC37D8" w:rsidRPr="00EC37D8" w:rsidRDefault="00EC37D8" w:rsidP="00EC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6" w:author="Tschofenig, Hannes (T CST SEA-DE)" w:date="2023-06-28T16:28:00Z"/>
          <w:rFonts w:ascii="Courier New" w:eastAsia="Times New Roman" w:hAnsi="Courier New" w:cs="Courier New"/>
          <w:color w:val="000000"/>
          <w:kern w:val="0"/>
          <w:sz w:val="20"/>
          <w:szCs w:val="20"/>
          <w:lang w:val="en-US" w:eastAsia="de-AT"/>
          <w14:ligatures w14:val="none"/>
          <w:rPrChange w:id="297" w:author="Tschofenig, Hannes (T CST SEA-DE)" w:date="2023-06-28T16:28:00Z">
            <w:rPr>
              <w:ins w:id="298" w:author="Tschofenig, Hannes (T CST SEA-DE)" w:date="2023-06-28T16:28:00Z"/>
              <w:rFonts w:ascii="Courier New" w:eastAsia="Times New Roman" w:hAnsi="Courier New" w:cs="Courier New"/>
              <w:color w:val="000000"/>
              <w:kern w:val="0"/>
              <w:sz w:val="20"/>
              <w:szCs w:val="20"/>
              <w:lang w:eastAsia="de-AT"/>
              <w14:ligatures w14:val="none"/>
            </w:rPr>
          </w:rPrChange>
        </w:rPr>
      </w:pPr>
      <w:ins w:id="299" w:author="Tschofenig, Hannes (T CST SEA-DE)" w:date="2023-06-28T16:28:00Z">
        <w:r w:rsidRPr="00EC37D8">
          <w:rPr>
            <w:rFonts w:ascii="Courier New" w:eastAsia="Times New Roman" w:hAnsi="Courier New" w:cs="Courier New"/>
            <w:color w:val="000000"/>
            <w:kern w:val="0"/>
            <w:sz w:val="20"/>
            <w:szCs w:val="20"/>
            <w:lang w:val="en-US" w:eastAsia="de-AT"/>
            <w14:ligatures w14:val="none"/>
            <w:rPrChange w:id="300" w:author="Tschofenig, Hannes (T CST SEA-DE)" w:date="2023-06-28T16:28:00Z">
              <w:rPr>
                <w:rFonts w:ascii="Courier New" w:eastAsia="Times New Roman" w:hAnsi="Courier New" w:cs="Courier New"/>
                <w:color w:val="000000"/>
                <w:kern w:val="0"/>
                <w:sz w:val="20"/>
                <w:szCs w:val="20"/>
                <w:lang w:eastAsia="de-AT"/>
                <w14:ligatures w14:val="none"/>
              </w:rPr>
            </w:rPrChange>
          </w:rPr>
          <w:t xml:space="preserve">                                Evidence |   | Attestation</w:t>
        </w:r>
      </w:ins>
    </w:p>
    <w:p w14:paraId="05A587EC" w14:textId="77777777" w:rsidR="00EC37D8" w:rsidRPr="00EC37D8" w:rsidRDefault="00EC37D8" w:rsidP="00EC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1" w:author="Tschofenig, Hannes (T CST SEA-DE)" w:date="2023-06-28T16:28:00Z"/>
          <w:rFonts w:ascii="Courier New" w:eastAsia="Times New Roman" w:hAnsi="Courier New" w:cs="Courier New"/>
          <w:color w:val="000000"/>
          <w:kern w:val="0"/>
          <w:sz w:val="20"/>
          <w:szCs w:val="20"/>
          <w:lang w:val="en-US" w:eastAsia="de-AT"/>
          <w14:ligatures w14:val="none"/>
          <w:rPrChange w:id="302" w:author="Tschofenig, Hannes (T CST SEA-DE)" w:date="2023-06-28T16:28:00Z">
            <w:rPr>
              <w:ins w:id="303" w:author="Tschofenig, Hannes (T CST SEA-DE)" w:date="2023-06-28T16:28:00Z"/>
              <w:rFonts w:ascii="Courier New" w:eastAsia="Times New Roman" w:hAnsi="Courier New" w:cs="Courier New"/>
              <w:color w:val="000000"/>
              <w:kern w:val="0"/>
              <w:sz w:val="20"/>
              <w:szCs w:val="20"/>
              <w:lang w:eastAsia="de-AT"/>
              <w14:ligatures w14:val="none"/>
            </w:rPr>
          </w:rPrChange>
        </w:rPr>
      </w:pPr>
      <w:ins w:id="304" w:author="Tschofenig, Hannes (T CST SEA-DE)" w:date="2023-06-28T16:28:00Z">
        <w:r w:rsidRPr="00EC37D8">
          <w:rPr>
            <w:rFonts w:ascii="Courier New" w:eastAsia="Times New Roman" w:hAnsi="Courier New" w:cs="Courier New"/>
            <w:color w:val="000000"/>
            <w:kern w:val="0"/>
            <w:sz w:val="20"/>
            <w:szCs w:val="20"/>
            <w:lang w:val="en-US" w:eastAsia="de-AT"/>
            <w14:ligatures w14:val="none"/>
            <w:rPrChange w:id="305" w:author="Tschofenig, Hannes (T CST SEA-DE)" w:date="2023-06-28T16:28:00Z">
              <w:rPr>
                <w:rFonts w:ascii="Courier New" w:eastAsia="Times New Roman" w:hAnsi="Courier New" w:cs="Courier New"/>
                <w:color w:val="000000"/>
                <w:kern w:val="0"/>
                <w:sz w:val="20"/>
                <w:szCs w:val="20"/>
                <w:lang w:eastAsia="de-AT"/>
                <w14:ligatures w14:val="none"/>
              </w:rPr>
            </w:rPrChange>
          </w:rPr>
          <w:t xml:space="preserve">                                         |   | Result</w:t>
        </w:r>
      </w:ins>
    </w:p>
    <w:p w14:paraId="3A5C171E" w14:textId="77777777" w:rsidR="00EC37D8" w:rsidRPr="00EC37D8" w:rsidRDefault="00EC37D8" w:rsidP="00EC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6" w:author="Tschofenig, Hannes (T CST SEA-DE)" w:date="2023-06-28T16:28:00Z"/>
          <w:rFonts w:ascii="Courier New" w:eastAsia="Times New Roman" w:hAnsi="Courier New" w:cs="Courier New"/>
          <w:color w:val="000000"/>
          <w:kern w:val="0"/>
          <w:sz w:val="20"/>
          <w:szCs w:val="20"/>
          <w:lang w:val="en-US" w:eastAsia="de-AT"/>
          <w14:ligatures w14:val="none"/>
          <w:rPrChange w:id="307" w:author="Tschofenig, Hannes (T CST SEA-DE)" w:date="2023-06-28T16:28:00Z">
            <w:rPr>
              <w:ins w:id="308" w:author="Tschofenig, Hannes (T CST SEA-DE)" w:date="2023-06-28T16:28:00Z"/>
              <w:rFonts w:ascii="Courier New" w:eastAsia="Times New Roman" w:hAnsi="Courier New" w:cs="Courier New"/>
              <w:color w:val="000000"/>
              <w:kern w:val="0"/>
              <w:sz w:val="20"/>
              <w:szCs w:val="20"/>
              <w:lang w:eastAsia="de-AT"/>
              <w14:ligatures w14:val="none"/>
            </w:rPr>
          </w:rPrChange>
        </w:rPr>
      </w:pPr>
      <w:ins w:id="309" w:author="Tschofenig, Hannes (T CST SEA-DE)" w:date="2023-06-28T16:28:00Z">
        <w:r w:rsidRPr="00EC37D8">
          <w:rPr>
            <w:rFonts w:ascii="Courier New" w:eastAsia="Times New Roman" w:hAnsi="Courier New" w:cs="Courier New"/>
            <w:color w:val="000000"/>
            <w:kern w:val="0"/>
            <w:sz w:val="20"/>
            <w:szCs w:val="20"/>
            <w:lang w:val="en-US" w:eastAsia="de-AT"/>
            <w14:ligatures w14:val="none"/>
            <w:rPrChange w:id="310" w:author="Tschofenig, Hannes (T CST SEA-DE)" w:date="2023-06-28T16:28:00Z">
              <w:rPr>
                <w:rFonts w:ascii="Courier New" w:eastAsia="Times New Roman" w:hAnsi="Courier New" w:cs="Courier New"/>
                <w:color w:val="000000"/>
                <w:kern w:val="0"/>
                <w:sz w:val="20"/>
                <w:szCs w:val="20"/>
                <w:lang w:eastAsia="de-AT"/>
                <w14:ligatures w14:val="none"/>
              </w:rPr>
            </w:rPrChange>
          </w:rPr>
          <w:t xml:space="preserve">                                         |   v</w:t>
        </w:r>
      </w:ins>
    </w:p>
    <w:p w14:paraId="79EF9E14" w14:textId="12DF932E" w:rsidR="00EC37D8" w:rsidRPr="00EC37D8" w:rsidRDefault="00EC37D8" w:rsidP="00EC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1" w:author="Tschofenig, Hannes (T CST SEA-DE)" w:date="2023-06-28T16:28:00Z"/>
          <w:rFonts w:ascii="Courier New" w:eastAsia="Times New Roman" w:hAnsi="Courier New" w:cs="Courier New"/>
          <w:color w:val="000000"/>
          <w:kern w:val="0"/>
          <w:sz w:val="20"/>
          <w:szCs w:val="20"/>
          <w:lang w:val="en-US" w:eastAsia="de-AT"/>
          <w14:ligatures w14:val="none"/>
          <w:rPrChange w:id="312" w:author="Tschofenig, Hannes (T CST SEA-DE)" w:date="2023-06-28T16:28:00Z">
            <w:rPr>
              <w:ins w:id="313" w:author="Tschofenig, Hannes (T CST SEA-DE)" w:date="2023-06-28T16:28:00Z"/>
              <w:rFonts w:ascii="Courier New" w:eastAsia="Times New Roman" w:hAnsi="Courier New" w:cs="Courier New"/>
              <w:color w:val="000000"/>
              <w:kern w:val="0"/>
              <w:sz w:val="20"/>
              <w:szCs w:val="20"/>
              <w:lang w:eastAsia="de-AT"/>
              <w14:ligatures w14:val="none"/>
            </w:rPr>
          </w:rPrChange>
        </w:rPr>
      </w:pPr>
      <w:ins w:id="314" w:author="Tschofenig, Hannes (T CST SEA-DE)" w:date="2023-06-28T16:28:00Z">
        <w:r w:rsidRPr="00EC37D8">
          <w:rPr>
            <w:rFonts w:ascii="Courier New" w:eastAsia="Times New Roman" w:hAnsi="Courier New" w:cs="Courier New"/>
            <w:color w:val="000000"/>
            <w:kern w:val="0"/>
            <w:sz w:val="20"/>
            <w:szCs w:val="20"/>
            <w:lang w:val="en-US" w:eastAsia="de-AT"/>
            <w14:ligatures w14:val="none"/>
            <w:rPrChange w:id="315" w:author="Tschofenig, Hannes (T CST SEA-DE)" w:date="2023-06-28T16:28:00Z">
              <w:rPr>
                <w:rFonts w:ascii="Courier New" w:eastAsia="Times New Roman" w:hAnsi="Courier New" w:cs="Courier New"/>
                <w:color w:val="000000"/>
                <w:kern w:val="0"/>
                <w:sz w:val="20"/>
                <w:szCs w:val="20"/>
                <w:lang w:eastAsia="de-AT"/>
                <w14:ligatures w14:val="none"/>
              </w:rPr>
            </w:rPrChange>
          </w:rPr>
          <w:t xml:space="preserve">       .------------.               .----|-------</w:t>
        </w:r>
      </w:ins>
      <w:ins w:id="316" w:author="Tschofenig, Hannes (T CST SEA-DE)" w:date="2023-06-28T16:30:00Z">
        <w:r>
          <w:rPr>
            <w:rFonts w:ascii="Courier New" w:eastAsia="Times New Roman" w:hAnsi="Courier New" w:cs="Courier New"/>
            <w:color w:val="000000"/>
            <w:kern w:val="0"/>
            <w:sz w:val="20"/>
            <w:szCs w:val="20"/>
            <w:lang w:val="en-US" w:eastAsia="de-AT"/>
            <w14:ligatures w14:val="none"/>
          </w:rPr>
          <w:t>--</w:t>
        </w:r>
      </w:ins>
      <w:ins w:id="317" w:author="Tschofenig, Hannes (T CST SEA-DE)" w:date="2023-06-28T16:28:00Z">
        <w:r w:rsidRPr="00EC37D8">
          <w:rPr>
            <w:rFonts w:ascii="Courier New" w:eastAsia="Times New Roman" w:hAnsi="Courier New" w:cs="Courier New"/>
            <w:color w:val="000000"/>
            <w:kern w:val="0"/>
            <w:sz w:val="20"/>
            <w:szCs w:val="20"/>
            <w:lang w:val="en-US" w:eastAsia="de-AT"/>
            <w14:ligatures w14:val="none"/>
            <w:rPrChange w:id="318" w:author="Tschofenig, Hannes (T CST SEA-DE)" w:date="2023-06-28T16:28:00Z">
              <w:rPr>
                <w:rFonts w:ascii="Courier New" w:eastAsia="Times New Roman" w:hAnsi="Courier New" w:cs="Courier New"/>
                <w:color w:val="000000"/>
                <w:kern w:val="0"/>
                <w:sz w:val="20"/>
                <w:szCs w:val="20"/>
                <w:lang w:eastAsia="de-AT"/>
                <w14:ligatures w14:val="none"/>
              </w:rPr>
            </w:rPrChange>
          </w:rPr>
          <w:t>-.</w:t>
        </w:r>
      </w:ins>
    </w:p>
    <w:p w14:paraId="789070B4" w14:textId="7DA658C1" w:rsidR="00EC37D8" w:rsidRPr="00EC37D8" w:rsidRDefault="00EC37D8" w:rsidP="00EC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9" w:author="Tschofenig, Hannes (T CST SEA-DE)" w:date="2023-06-28T16:28:00Z"/>
          <w:rFonts w:ascii="Courier New" w:eastAsia="Times New Roman" w:hAnsi="Courier New" w:cs="Courier New"/>
          <w:color w:val="000000"/>
          <w:kern w:val="0"/>
          <w:sz w:val="20"/>
          <w:szCs w:val="20"/>
          <w:lang w:val="en-US" w:eastAsia="de-AT"/>
          <w14:ligatures w14:val="none"/>
          <w:rPrChange w:id="320" w:author="Tschofenig, Hannes (T CST SEA-DE)" w:date="2023-06-28T16:28:00Z">
            <w:rPr>
              <w:ins w:id="321" w:author="Tschofenig, Hannes (T CST SEA-DE)" w:date="2023-06-28T16:28:00Z"/>
              <w:rFonts w:ascii="Courier New" w:eastAsia="Times New Roman" w:hAnsi="Courier New" w:cs="Courier New"/>
              <w:color w:val="000000"/>
              <w:kern w:val="0"/>
              <w:sz w:val="20"/>
              <w:szCs w:val="20"/>
              <w:lang w:eastAsia="de-AT"/>
              <w14:ligatures w14:val="none"/>
            </w:rPr>
          </w:rPrChange>
        </w:rPr>
      </w:pPr>
      <w:ins w:id="322" w:author="Tschofenig, Hannes (T CST SEA-DE)" w:date="2023-06-28T16:28:00Z">
        <w:r w:rsidRPr="00EC37D8">
          <w:rPr>
            <w:rFonts w:ascii="Courier New" w:eastAsia="Times New Roman" w:hAnsi="Courier New" w:cs="Courier New"/>
            <w:color w:val="000000"/>
            <w:kern w:val="0"/>
            <w:sz w:val="20"/>
            <w:szCs w:val="20"/>
            <w:lang w:val="en-US" w:eastAsia="de-AT"/>
            <w14:ligatures w14:val="none"/>
            <w:rPrChange w:id="323" w:author="Tschofenig, Hannes (T CST SEA-DE)" w:date="2023-06-28T16:28:00Z">
              <w:rPr>
                <w:rFonts w:ascii="Courier New" w:eastAsia="Times New Roman" w:hAnsi="Courier New" w:cs="Courier New"/>
                <w:color w:val="000000"/>
                <w:kern w:val="0"/>
                <w:sz w:val="20"/>
                <w:szCs w:val="20"/>
                <w:lang w:eastAsia="de-AT"/>
                <w14:ligatures w14:val="none"/>
              </w:rPr>
            </w:rPrChange>
          </w:rPr>
          <w:t xml:space="preserve">       |            +--------------&gt;|---'         </w:t>
        </w:r>
      </w:ins>
      <w:ins w:id="324" w:author="Tschofenig, Hannes (T CST SEA-DE)" w:date="2023-06-28T16:30:00Z">
        <w:r>
          <w:rPr>
            <w:rFonts w:ascii="Courier New" w:eastAsia="Times New Roman" w:hAnsi="Courier New" w:cs="Courier New"/>
            <w:color w:val="000000"/>
            <w:kern w:val="0"/>
            <w:sz w:val="20"/>
            <w:szCs w:val="20"/>
            <w:lang w:val="en-US" w:eastAsia="de-AT"/>
            <w14:ligatures w14:val="none"/>
          </w:rPr>
          <w:t xml:space="preserve">  </w:t>
        </w:r>
      </w:ins>
      <w:ins w:id="325" w:author="Tschofenig, Hannes (T CST SEA-DE)" w:date="2023-06-28T16:28:00Z">
        <w:r w:rsidRPr="00EC37D8">
          <w:rPr>
            <w:rFonts w:ascii="Courier New" w:eastAsia="Times New Roman" w:hAnsi="Courier New" w:cs="Courier New"/>
            <w:color w:val="000000"/>
            <w:kern w:val="0"/>
            <w:sz w:val="20"/>
            <w:szCs w:val="20"/>
            <w:lang w:val="en-US" w:eastAsia="de-AT"/>
            <w14:ligatures w14:val="none"/>
            <w:rPrChange w:id="326" w:author="Tschofenig, Hannes (T CST SEA-DE)" w:date="2023-06-28T16:28:00Z">
              <w:rPr>
                <w:rFonts w:ascii="Courier New" w:eastAsia="Times New Roman" w:hAnsi="Courier New" w:cs="Courier New"/>
                <w:color w:val="000000"/>
                <w:kern w:val="0"/>
                <w:sz w:val="20"/>
                <w:szCs w:val="20"/>
                <w:lang w:eastAsia="de-AT"/>
                <w14:ligatures w14:val="none"/>
              </w:rPr>
            </w:rPrChange>
          </w:rPr>
          <w:t>| Compare Attestation</w:t>
        </w:r>
      </w:ins>
    </w:p>
    <w:p w14:paraId="5840AAF1" w14:textId="7D4DE178" w:rsidR="00EC37D8" w:rsidRPr="00EC37D8" w:rsidRDefault="00EC37D8" w:rsidP="00EC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7" w:author="Tschofenig, Hannes (T CST SEA-DE)" w:date="2023-06-28T16:28:00Z"/>
          <w:rFonts w:ascii="Courier New" w:eastAsia="Times New Roman" w:hAnsi="Courier New" w:cs="Courier New"/>
          <w:color w:val="000000"/>
          <w:kern w:val="0"/>
          <w:sz w:val="20"/>
          <w:szCs w:val="20"/>
          <w:lang w:val="en-US" w:eastAsia="de-AT"/>
          <w14:ligatures w14:val="none"/>
          <w:rPrChange w:id="328" w:author="Tschofenig, Hannes (T CST SEA-DE)" w:date="2023-06-28T16:28:00Z">
            <w:rPr>
              <w:ins w:id="329" w:author="Tschofenig, Hannes (T CST SEA-DE)" w:date="2023-06-28T16:28:00Z"/>
              <w:rFonts w:ascii="Courier New" w:eastAsia="Times New Roman" w:hAnsi="Courier New" w:cs="Courier New"/>
              <w:color w:val="000000"/>
              <w:kern w:val="0"/>
              <w:sz w:val="20"/>
              <w:szCs w:val="20"/>
              <w:lang w:eastAsia="de-AT"/>
              <w14:ligatures w14:val="none"/>
            </w:rPr>
          </w:rPrChange>
        </w:rPr>
      </w:pPr>
      <w:ins w:id="330" w:author="Tschofenig, Hannes (T CST SEA-DE)" w:date="2023-06-28T16:28:00Z">
        <w:r w:rsidRPr="00EC37D8">
          <w:rPr>
            <w:rFonts w:ascii="Courier New" w:eastAsia="Times New Roman" w:hAnsi="Courier New" w:cs="Courier New"/>
            <w:color w:val="000000"/>
            <w:kern w:val="0"/>
            <w:sz w:val="20"/>
            <w:szCs w:val="20"/>
            <w:lang w:val="en-US" w:eastAsia="de-AT"/>
            <w14:ligatures w14:val="none"/>
            <w:rPrChange w:id="331" w:author="Tschofenig, Hannes (T CST SEA-DE)" w:date="2023-06-28T16:28:00Z">
              <w:rPr>
                <w:rFonts w:ascii="Courier New" w:eastAsia="Times New Roman" w:hAnsi="Courier New" w:cs="Courier New"/>
                <w:color w:val="000000"/>
                <w:kern w:val="0"/>
                <w:sz w:val="20"/>
                <w:szCs w:val="20"/>
                <w:lang w:eastAsia="de-AT"/>
                <w14:ligatures w14:val="none"/>
              </w:rPr>
            </w:rPrChange>
          </w:rPr>
          <w:t xml:space="preserve">       </w:t>
        </w:r>
        <w:proofErr w:type="gramStart"/>
        <w:r w:rsidRPr="00EC37D8">
          <w:rPr>
            <w:rFonts w:ascii="Courier New" w:eastAsia="Times New Roman" w:hAnsi="Courier New" w:cs="Courier New"/>
            <w:color w:val="000000"/>
            <w:kern w:val="0"/>
            <w:sz w:val="20"/>
            <w:szCs w:val="20"/>
            <w:lang w:val="en-US" w:eastAsia="de-AT"/>
            <w14:ligatures w14:val="none"/>
            <w:rPrChange w:id="332" w:author="Tschofenig, Hannes (T CST SEA-DE)" w:date="2023-06-28T16:28:00Z">
              <w:rPr>
                <w:rFonts w:ascii="Courier New" w:eastAsia="Times New Roman" w:hAnsi="Courier New" w:cs="Courier New"/>
                <w:color w:val="000000"/>
                <w:kern w:val="0"/>
                <w:sz w:val="20"/>
                <w:szCs w:val="20"/>
                <w:lang w:eastAsia="de-AT"/>
                <w14:ligatures w14:val="none"/>
              </w:rPr>
            </w:rPrChange>
          </w:rPr>
          <w:t>|  Attester</w:t>
        </w:r>
        <w:proofErr w:type="gramEnd"/>
        <w:r w:rsidRPr="00EC37D8">
          <w:rPr>
            <w:rFonts w:ascii="Courier New" w:eastAsia="Times New Roman" w:hAnsi="Courier New" w:cs="Courier New"/>
            <w:color w:val="000000"/>
            <w:kern w:val="0"/>
            <w:sz w:val="20"/>
            <w:szCs w:val="20"/>
            <w:lang w:val="en-US" w:eastAsia="de-AT"/>
            <w14:ligatures w14:val="none"/>
            <w:rPrChange w:id="333" w:author="Tschofenig, Hannes (T CST SEA-DE)" w:date="2023-06-28T16:28:00Z">
              <w:rPr>
                <w:rFonts w:ascii="Courier New" w:eastAsia="Times New Roman" w:hAnsi="Courier New" w:cs="Courier New"/>
                <w:color w:val="000000"/>
                <w:kern w:val="0"/>
                <w:sz w:val="20"/>
                <w:szCs w:val="20"/>
                <w:lang w:eastAsia="de-AT"/>
                <w14:ligatures w14:val="none"/>
              </w:rPr>
            </w:rPrChange>
          </w:rPr>
          <w:t xml:space="preserve">  |   Evidence    |</w:t>
        </w:r>
      </w:ins>
      <w:ins w:id="334" w:author="Tschofenig, Hannes (T CST SEA-DE)" w:date="2023-06-28T16:29:00Z">
        <w:r>
          <w:rPr>
            <w:rFonts w:ascii="Courier New" w:eastAsia="Times New Roman" w:hAnsi="Courier New" w:cs="Courier New"/>
            <w:color w:val="000000"/>
            <w:kern w:val="0"/>
            <w:sz w:val="20"/>
            <w:szCs w:val="20"/>
            <w:lang w:val="en-US" w:eastAsia="de-AT"/>
            <w14:ligatures w14:val="none"/>
          </w:rPr>
          <w:t xml:space="preserve"> </w:t>
        </w:r>
      </w:ins>
      <w:ins w:id="335" w:author="Tschofenig, Hannes (T CST SEA-DE)" w:date="2023-06-28T16:28:00Z">
        <w:r w:rsidRPr="00EC37D8">
          <w:rPr>
            <w:rFonts w:ascii="Courier New" w:eastAsia="Times New Roman" w:hAnsi="Courier New" w:cs="Courier New"/>
            <w:color w:val="000000"/>
            <w:kern w:val="0"/>
            <w:sz w:val="20"/>
            <w:szCs w:val="20"/>
            <w:lang w:val="en-US" w:eastAsia="de-AT"/>
            <w14:ligatures w14:val="none"/>
            <w:rPrChange w:id="336" w:author="Tschofenig, Hannes (T CST SEA-DE)" w:date="2023-06-28T16:28:00Z">
              <w:rPr>
                <w:rFonts w:ascii="Courier New" w:eastAsia="Times New Roman" w:hAnsi="Courier New" w:cs="Courier New"/>
                <w:color w:val="000000"/>
                <w:kern w:val="0"/>
                <w:sz w:val="20"/>
                <w:szCs w:val="20"/>
                <w:lang w:eastAsia="de-AT"/>
                <w14:ligatures w14:val="none"/>
              </w:rPr>
            </w:rPrChange>
          </w:rPr>
          <w:t xml:space="preserve">Relying </w:t>
        </w:r>
      </w:ins>
      <w:ins w:id="337" w:author="Tschofenig, Hannes (T CST SEA-DE)" w:date="2023-06-28T16:29:00Z">
        <w:r>
          <w:rPr>
            <w:rFonts w:ascii="Courier New" w:eastAsia="Times New Roman" w:hAnsi="Courier New" w:cs="Courier New"/>
            <w:color w:val="000000"/>
            <w:kern w:val="0"/>
            <w:sz w:val="20"/>
            <w:szCs w:val="20"/>
            <w:lang w:val="en-US" w:eastAsia="de-AT"/>
            <w14:ligatures w14:val="none"/>
          </w:rPr>
          <w:t xml:space="preserve">    </w:t>
        </w:r>
      </w:ins>
      <w:ins w:id="338" w:author="Tschofenig, Hannes (T CST SEA-DE)" w:date="2023-06-28T16:30:00Z">
        <w:r>
          <w:rPr>
            <w:rFonts w:ascii="Courier New" w:eastAsia="Times New Roman" w:hAnsi="Courier New" w:cs="Courier New"/>
            <w:color w:val="000000"/>
            <w:kern w:val="0"/>
            <w:sz w:val="20"/>
            <w:szCs w:val="20"/>
            <w:lang w:val="en-US" w:eastAsia="de-AT"/>
            <w14:ligatures w14:val="none"/>
          </w:rPr>
          <w:t xml:space="preserve"> </w:t>
        </w:r>
      </w:ins>
      <w:ins w:id="339" w:author="Tschofenig, Hannes (T CST SEA-DE)" w:date="2023-06-28T16:29:00Z">
        <w:r>
          <w:rPr>
            <w:rFonts w:ascii="Courier New" w:eastAsia="Times New Roman" w:hAnsi="Courier New" w:cs="Courier New"/>
            <w:color w:val="000000"/>
            <w:kern w:val="0"/>
            <w:sz w:val="20"/>
            <w:szCs w:val="20"/>
            <w:lang w:val="en-US" w:eastAsia="de-AT"/>
            <w14:ligatures w14:val="none"/>
          </w:rPr>
          <w:t xml:space="preserve"> </w:t>
        </w:r>
      </w:ins>
      <w:ins w:id="340" w:author="Tschofenig, Hannes (T CST SEA-DE)" w:date="2023-06-28T16:28:00Z">
        <w:r w:rsidRPr="00EC37D8">
          <w:rPr>
            <w:rFonts w:ascii="Courier New" w:eastAsia="Times New Roman" w:hAnsi="Courier New" w:cs="Courier New"/>
            <w:color w:val="000000"/>
            <w:kern w:val="0"/>
            <w:sz w:val="20"/>
            <w:szCs w:val="20"/>
            <w:lang w:val="en-US" w:eastAsia="de-AT"/>
            <w14:ligatures w14:val="none"/>
            <w:rPrChange w:id="341" w:author="Tschofenig, Hannes (T CST SEA-DE)" w:date="2023-06-28T16:28:00Z">
              <w:rPr>
                <w:rFonts w:ascii="Courier New" w:eastAsia="Times New Roman" w:hAnsi="Courier New" w:cs="Courier New"/>
                <w:color w:val="000000"/>
                <w:kern w:val="0"/>
                <w:sz w:val="20"/>
                <w:szCs w:val="20"/>
                <w:lang w:eastAsia="de-AT"/>
                <w14:ligatures w14:val="none"/>
              </w:rPr>
            </w:rPrChange>
          </w:rPr>
          <w:t>| Result against</w:t>
        </w:r>
      </w:ins>
    </w:p>
    <w:p w14:paraId="43EABBA3" w14:textId="31490E50" w:rsidR="00EC37D8" w:rsidRPr="00EC37D8" w:rsidRDefault="00EC37D8" w:rsidP="00EC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2" w:author="Tschofenig, Hannes (T CST SEA-DE)" w:date="2023-06-28T16:28:00Z"/>
          <w:rFonts w:ascii="Courier New" w:eastAsia="Times New Roman" w:hAnsi="Courier New" w:cs="Courier New"/>
          <w:color w:val="000000"/>
          <w:kern w:val="0"/>
          <w:sz w:val="20"/>
          <w:szCs w:val="20"/>
          <w:lang w:val="en-US" w:eastAsia="de-AT"/>
          <w14:ligatures w14:val="none"/>
          <w:rPrChange w:id="343" w:author="Tschofenig, Hannes (T CST SEA-DE)" w:date="2023-06-28T16:28:00Z">
            <w:rPr>
              <w:ins w:id="344" w:author="Tschofenig, Hannes (T CST SEA-DE)" w:date="2023-06-28T16:28:00Z"/>
              <w:rFonts w:ascii="Courier New" w:eastAsia="Times New Roman" w:hAnsi="Courier New" w:cs="Courier New"/>
              <w:color w:val="000000"/>
              <w:kern w:val="0"/>
              <w:sz w:val="20"/>
              <w:szCs w:val="20"/>
              <w:lang w:eastAsia="de-AT"/>
              <w14:ligatures w14:val="none"/>
            </w:rPr>
          </w:rPrChange>
        </w:rPr>
      </w:pPr>
      <w:ins w:id="345" w:author="Tschofenig, Hannes (T CST SEA-DE)" w:date="2023-06-28T16:28:00Z">
        <w:r w:rsidRPr="00EC37D8">
          <w:rPr>
            <w:rFonts w:ascii="Courier New" w:eastAsia="Times New Roman" w:hAnsi="Courier New" w:cs="Courier New"/>
            <w:color w:val="000000"/>
            <w:kern w:val="0"/>
            <w:sz w:val="20"/>
            <w:szCs w:val="20"/>
            <w:lang w:val="en-US" w:eastAsia="de-AT"/>
            <w14:ligatures w14:val="none"/>
            <w:rPrChange w:id="346" w:author="Tschofenig, Hannes (T CST SEA-DE)" w:date="2023-06-28T16:28:00Z">
              <w:rPr>
                <w:rFonts w:ascii="Courier New" w:eastAsia="Times New Roman" w:hAnsi="Courier New" w:cs="Courier New"/>
                <w:color w:val="000000"/>
                <w:kern w:val="0"/>
                <w:sz w:val="20"/>
                <w:szCs w:val="20"/>
                <w:lang w:eastAsia="de-AT"/>
                <w14:ligatures w14:val="none"/>
              </w:rPr>
            </w:rPrChange>
          </w:rPr>
          <w:t xml:space="preserve">       |            |   </w:t>
        </w:r>
      </w:ins>
      <w:ins w:id="347" w:author="Tschofenig, Hannes (T CST SEA-DE)" w:date="2023-06-28T16:29:00Z">
        <w:r>
          <w:rPr>
            <w:rFonts w:ascii="Courier New" w:eastAsia="Times New Roman" w:hAnsi="Courier New" w:cs="Courier New"/>
            <w:color w:val="000000"/>
            <w:kern w:val="0"/>
            <w:sz w:val="20"/>
            <w:szCs w:val="20"/>
            <w:lang w:val="en-US" w:eastAsia="de-AT"/>
            <w14:ligatures w14:val="none"/>
          </w:rPr>
          <w:t>in CSR</w:t>
        </w:r>
      </w:ins>
      <w:ins w:id="348" w:author="Tschofenig, Hannes (T CST SEA-DE)" w:date="2023-06-28T16:28:00Z">
        <w:r w:rsidRPr="00EC37D8">
          <w:rPr>
            <w:rFonts w:ascii="Courier New" w:eastAsia="Times New Roman" w:hAnsi="Courier New" w:cs="Courier New"/>
            <w:color w:val="000000"/>
            <w:kern w:val="0"/>
            <w:sz w:val="20"/>
            <w:szCs w:val="20"/>
            <w:lang w:val="en-US" w:eastAsia="de-AT"/>
            <w14:ligatures w14:val="none"/>
            <w:rPrChange w:id="349" w:author="Tschofenig, Hannes (T CST SEA-DE)" w:date="2023-06-28T16:28:00Z">
              <w:rPr>
                <w:rFonts w:ascii="Courier New" w:eastAsia="Times New Roman" w:hAnsi="Courier New" w:cs="Courier New"/>
                <w:color w:val="000000"/>
                <w:kern w:val="0"/>
                <w:sz w:val="20"/>
                <w:szCs w:val="20"/>
                <w:lang w:eastAsia="de-AT"/>
                <w14:ligatures w14:val="none"/>
              </w:rPr>
            </w:rPrChange>
          </w:rPr>
          <w:t xml:space="preserve">      | Party </w:t>
        </w:r>
      </w:ins>
      <w:ins w:id="350" w:author="Tschofenig, Hannes (T CST SEA-DE)" w:date="2023-06-28T16:29:00Z">
        <w:r>
          <w:rPr>
            <w:rFonts w:ascii="Courier New" w:eastAsia="Times New Roman" w:hAnsi="Courier New" w:cs="Courier New"/>
            <w:color w:val="000000"/>
            <w:kern w:val="0"/>
            <w:sz w:val="20"/>
            <w:szCs w:val="20"/>
            <w:lang w:val="en-US" w:eastAsia="de-AT"/>
            <w14:ligatures w14:val="none"/>
          </w:rPr>
          <w:t>(RA/CA</w:t>
        </w:r>
      </w:ins>
      <w:ins w:id="351" w:author="Tschofenig, Hannes (T CST SEA-DE)" w:date="2023-06-28T16:30:00Z">
        <w:r>
          <w:rPr>
            <w:rFonts w:ascii="Courier New" w:eastAsia="Times New Roman" w:hAnsi="Courier New" w:cs="Courier New"/>
            <w:color w:val="000000"/>
            <w:kern w:val="0"/>
            <w:sz w:val="20"/>
            <w:szCs w:val="20"/>
            <w:lang w:val="en-US" w:eastAsia="de-AT"/>
            <w14:ligatures w14:val="none"/>
          </w:rPr>
          <w:t xml:space="preserve">) </w:t>
        </w:r>
      </w:ins>
      <w:ins w:id="352" w:author="Tschofenig, Hannes (T CST SEA-DE)" w:date="2023-06-28T16:28:00Z">
        <w:r w:rsidRPr="00EC37D8">
          <w:rPr>
            <w:rFonts w:ascii="Courier New" w:eastAsia="Times New Roman" w:hAnsi="Courier New" w:cs="Courier New"/>
            <w:color w:val="000000"/>
            <w:kern w:val="0"/>
            <w:sz w:val="20"/>
            <w:szCs w:val="20"/>
            <w:lang w:val="en-US" w:eastAsia="de-AT"/>
            <w14:ligatures w14:val="none"/>
            <w:rPrChange w:id="353" w:author="Tschofenig, Hannes (T CST SEA-DE)" w:date="2023-06-28T16:28:00Z">
              <w:rPr>
                <w:rFonts w:ascii="Courier New" w:eastAsia="Times New Roman" w:hAnsi="Courier New" w:cs="Courier New"/>
                <w:color w:val="000000"/>
                <w:kern w:val="0"/>
                <w:sz w:val="20"/>
                <w:szCs w:val="20"/>
                <w:lang w:eastAsia="de-AT"/>
                <w14:ligatures w14:val="none"/>
              </w:rPr>
            </w:rPrChange>
          </w:rPr>
          <w:t>| policy</w:t>
        </w:r>
      </w:ins>
    </w:p>
    <w:p w14:paraId="1F2D3F1F" w14:textId="3F65C2BC" w:rsidR="00EC37D8" w:rsidRPr="002B657B" w:rsidRDefault="00EC37D8" w:rsidP="00EC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4" w:author="Tschofenig, Hannes (T CST SEA-DE)" w:date="2023-06-28T16:28:00Z"/>
          <w:rFonts w:ascii="Courier New" w:eastAsia="Times New Roman" w:hAnsi="Courier New" w:cs="Courier New"/>
          <w:color w:val="000000"/>
          <w:kern w:val="0"/>
          <w:sz w:val="20"/>
          <w:szCs w:val="20"/>
          <w:lang w:val="fr-FR" w:eastAsia="de-AT"/>
          <w14:ligatures w14:val="none"/>
          <w:rPrChange w:id="355" w:author="Tschofenig, Hannes (T CST SEA-DE)" w:date="2023-06-28T16:33:00Z">
            <w:rPr>
              <w:ins w:id="356" w:author="Tschofenig, Hannes (T CST SEA-DE)" w:date="2023-06-28T16:28:00Z"/>
              <w:rFonts w:ascii="Courier New" w:eastAsia="Times New Roman" w:hAnsi="Courier New" w:cs="Courier New"/>
              <w:color w:val="000000"/>
              <w:kern w:val="0"/>
              <w:sz w:val="20"/>
              <w:szCs w:val="20"/>
              <w:lang w:eastAsia="de-AT"/>
              <w14:ligatures w14:val="none"/>
            </w:rPr>
          </w:rPrChange>
        </w:rPr>
      </w:pPr>
      <w:ins w:id="357" w:author="Tschofenig, Hannes (T CST SEA-DE)" w:date="2023-06-28T16:28:00Z">
        <w:r w:rsidRPr="00EC37D8">
          <w:rPr>
            <w:rFonts w:ascii="Courier New" w:eastAsia="Times New Roman" w:hAnsi="Courier New" w:cs="Courier New"/>
            <w:color w:val="000000"/>
            <w:kern w:val="0"/>
            <w:sz w:val="20"/>
            <w:szCs w:val="20"/>
            <w:lang w:val="en-US" w:eastAsia="de-AT"/>
            <w14:ligatures w14:val="none"/>
            <w:rPrChange w:id="358" w:author="Tschofenig, Hannes (T CST SEA-DE)" w:date="2023-06-28T16:28:00Z">
              <w:rPr>
                <w:rFonts w:ascii="Courier New" w:eastAsia="Times New Roman" w:hAnsi="Courier New" w:cs="Courier New"/>
                <w:color w:val="000000"/>
                <w:kern w:val="0"/>
                <w:sz w:val="20"/>
                <w:szCs w:val="20"/>
                <w:lang w:eastAsia="de-AT"/>
                <w14:ligatures w14:val="none"/>
              </w:rPr>
            </w:rPrChange>
          </w:rPr>
          <w:t xml:space="preserve">       </w:t>
        </w:r>
        <w:r w:rsidRPr="002B657B">
          <w:rPr>
            <w:rFonts w:ascii="Courier New" w:eastAsia="Times New Roman" w:hAnsi="Courier New" w:cs="Courier New"/>
            <w:color w:val="000000"/>
            <w:kern w:val="0"/>
            <w:sz w:val="20"/>
            <w:szCs w:val="20"/>
            <w:lang w:val="fr-FR" w:eastAsia="de-AT"/>
            <w14:ligatures w14:val="none"/>
            <w:rPrChange w:id="359" w:author="Tschofenig, Hannes (T CST SEA-DE)" w:date="2023-06-28T16:33:00Z">
              <w:rPr>
                <w:rFonts w:ascii="Courier New" w:eastAsia="Times New Roman" w:hAnsi="Courier New" w:cs="Courier New"/>
                <w:color w:val="000000"/>
                <w:kern w:val="0"/>
                <w:sz w:val="20"/>
                <w:szCs w:val="20"/>
                <w:lang w:eastAsia="de-AT"/>
                <w14:ligatures w14:val="none"/>
              </w:rPr>
            </w:rPrChange>
          </w:rPr>
          <w:t>'------------'               '------------</w:t>
        </w:r>
      </w:ins>
      <w:ins w:id="360" w:author="Tschofenig, Hannes (T CST SEA-DE)" w:date="2023-06-28T16:30:00Z">
        <w:r w:rsidRPr="002B657B">
          <w:rPr>
            <w:rFonts w:ascii="Courier New" w:eastAsia="Times New Roman" w:hAnsi="Courier New" w:cs="Courier New"/>
            <w:color w:val="000000"/>
            <w:kern w:val="0"/>
            <w:sz w:val="20"/>
            <w:szCs w:val="20"/>
            <w:lang w:val="fr-FR" w:eastAsia="de-AT"/>
            <w14:ligatures w14:val="none"/>
            <w:rPrChange w:id="361" w:author="Tschofenig, Hannes (T CST SEA-DE)" w:date="2023-06-28T16:33:00Z">
              <w:rPr>
                <w:rFonts w:ascii="Courier New" w:eastAsia="Times New Roman" w:hAnsi="Courier New" w:cs="Courier New"/>
                <w:color w:val="000000"/>
                <w:kern w:val="0"/>
                <w:sz w:val="20"/>
                <w:szCs w:val="20"/>
                <w:lang w:val="en-US" w:eastAsia="de-AT"/>
                <w14:ligatures w14:val="none"/>
              </w:rPr>
            </w:rPrChange>
          </w:rPr>
          <w:t>--</w:t>
        </w:r>
      </w:ins>
      <w:ins w:id="362" w:author="Tschofenig, Hannes (T CST SEA-DE)" w:date="2023-06-28T16:28:00Z">
        <w:r w:rsidRPr="002B657B">
          <w:rPr>
            <w:rFonts w:ascii="Courier New" w:eastAsia="Times New Roman" w:hAnsi="Courier New" w:cs="Courier New"/>
            <w:color w:val="000000"/>
            <w:kern w:val="0"/>
            <w:sz w:val="20"/>
            <w:szCs w:val="20"/>
            <w:lang w:val="fr-FR" w:eastAsia="de-AT"/>
            <w14:ligatures w14:val="none"/>
            <w:rPrChange w:id="363" w:author="Tschofenig, Hannes (T CST SEA-DE)" w:date="2023-06-28T16:33:00Z">
              <w:rPr>
                <w:rFonts w:ascii="Courier New" w:eastAsia="Times New Roman" w:hAnsi="Courier New" w:cs="Courier New"/>
                <w:color w:val="000000"/>
                <w:kern w:val="0"/>
                <w:sz w:val="20"/>
                <w:szCs w:val="20"/>
                <w:lang w:eastAsia="de-AT"/>
                <w14:ligatures w14:val="none"/>
              </w:rPr>
            </w:rPrChange>
          </w:rPr>
          <w:t>-'</w:t>
        </w:r>
      </w:ins>
    </w:p>
    <w:p w14:paraId="25DB591C" w14:textId="77777777" w:rsidR="00EC37D8" w:rsidRPr="002B657B" w:rsidRDefault="00EC37D8" w:rsidP="00EC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4" w:author="Tschofenig, Hannes (T CST SEA-DE)" w:date="2023-06-28T16:28:00Z"/>
          <w:rFonts w:ascii="Courier New" w:eastAsia="Times New Roman" w:hAnsi="Courier New" w:cs="Courier New"/>
          <w:color w:val="000000"/>
          <w:kern w:val="0"/>
          <w:sz w:val="20"/>
          <w:szCs w:val="20"/>
          <w:lang w:val="fr-FR" w:eastAsia="de-AT"/>
          <w14:ligatures w14:val="none"/>
          <w:rPrChange w:id="365" w:author="Tschofenig, Hannes (T CST SEA-DE)" w:date="2023-06-28T16:33:00Z">
            <w:rPr>
              <w:ins w:id="366" w:author="Tschofenig, Hannes (T CST SEA-DE)" w:date="2023-06-28T16:28:00Z"/>
              <w:rFonts w:ascii="Courier New" w:eastAsia="Times New Roman" w:hAnsi="Courier New" w:cs="Courier New"/>
              <w:color w:val="000000"/>
              <w:kern w:val="0"/>
              <w:sz w:val="20"/>
              <w:szCs w:val="20"/>
              <w:lang w:eastAsia="de-AT"/>
              <w14:ligatures w14:val="none"/>
            </w:rPr>
          </w:rPrChange>
        </w:rPr>
      </w:pPr>
    </w:p>
    <w:p w14:paraId="6AF660A2" w14:textId="3E6F4C07" w:rsidR="00EC37D8" w:rsidRPr="00EE54B3" w:rsidRDefault="00EC37D8" w:rsidP="00EC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7" w:author="Tschofenig, Hannes (T CST SEA-DE)" w:date="2023-06-28T16:28:00Z"/>
          <w:rFonts w:ascii="Courier New" w:eastAsia="Times New Roman" w:hAnsi="Courier New" w:cs="Courier New"/>
          <w:color w:val="000000"/>
          <w:kern w:val="0"/>
          <w:sz w:val="20"/>
          <w:szCs w:val="20"/>
          <w:lang w:val="en-US" w:eastAsia="de-AT"/>
          <w14:ligatures w14:val="none"/>
          <w:rPrChange w:id="368" w:author="Tschofenig, Hannes (T CST SEA-DE)" w:date="2023-06-29T13:30:00Z">
            <w:rPr>
              <w:ins w:id="369" w:author="Tschofenig, Hannes (T CST SEA-DE)" w:date="2023-06-28T16:28:00Z"/>
              <w:rFonts w:ascii="Courier New" w:eastAsia="Times New Roman" w:hAnsi="Courier New" w:cs="Courier New"/>
              <w:color w:val="000000"/>
              <w:kern w:val="0"/>
              <w:sz w:val="20"/>
              <w:szCs w:val="20"/>
              <w:lang w:eastAsia="de-AT"/>
              <w14:ligatures w14:val="none"/>
            </w:rPr>
          </w:rPrChange>
        </w:rPr>
      </w:pPr>
      <w:ins w:id="370" w:author="Tschofenig, Hannes (T CST SEA-DE)" w:date="2023-06-28T16:28:00Z">
        <w:r w:rsidRPr="002B657B">
          <w:rPr>
            <w:rFonts w:ascii="Courier New" w:eastAsia="Times New Roman" w:hAnsi="Courier New" w:cs="Courier New"/>
            <w:color w:val="000000"/>
            <w:kern w:val="0"/>
            <w:sz w:val="20"/>
            <w:szCs w:val="20"/>
            <w:lang w:val="fr-FR" w:eastAsia="de-AT"/>
            <w14:ligatures w14:val="none"/>
            <w:rPrChange w:id="371" w:author="Tschofenig, Hannes (T CST SEA-DE)" w:date="2023-06-28T16:33:00Z">
              <w:rPr>
                <w:rFonts w:ascii="Courier New" w:eastAsia="Times New Roman" w:hAnsi="Courier New" w:cs="Courier New"/>
                <w:color w:val="000000"/>
                <w:kern w:val="0"/>
                <w:sz w:val="20"/>
                <w:szCs w:val="20"/>
                <w:lang w:eastAsia="de-AT"/>
                <w14:ligatures w14:val="none"/>
              </w:rPr>
            </w:rPrChange>
          </w:rPr>
          <w:t xml:space="preserve">                      </w:t>
        </w:r>
        <w:r w:rsidRPr="00EE54B3">
          <w:rPr>
            <w:rFonts w:ascii="Courier New" w:eastAsia="Times New Roman" w:hAnsi="Courier New" w:cs="Courier New"/>
            <w:color w:val="000000"/>
            <w:kern w:val="0"/>
            <w:sz w:val="20"/>
            <w:szCs w:val="20"/>
            <w:lang w:val="en-US" w:eastAsia="de-AT"/>
            <w14:ligatures w14:val="none"/>
            <w:rPrChange w:id="372" w:author="Tschofenig, Hannes (T CST SEA-DE)" w:date="2023-06-29T13:30:00Z">
              <w:rPr>
                <w:rFonts w:ascii="Courier New" w:eastAsia="Times New Roman" w:hAnsi="Courier New" w:cs="Courier New"/>
                <w:color w:val="000000"/>
                <w:kern w:val="0"/>
                <w:sz w:val="20"/>
                <w:szCs w:val="20"/>
                <w:lang w:eastAsia="de-AT"/>
                <w14:ligatures w14:val="none"/>
              </w:rPr>
            </w:rPrChange>
          </w:rPr>
          <w:t>Figure 1: Communication Pattern</w:t>
        </w:r>
      </w:ins>
    </w:p>
    <w:p w14:paraId="3F213190" w14:textId="77777777" w:rsidR="00EC37D8" w:rsidRPr="00EE54B3" w:rsidRDefault="00EC37D8" w:rsidP="00F536D7">
      <w:pPr>
        <w:rPr>
          <w:ins w:id="373" w:author="Tschofenig, Hannes (T CST SEA-DE)" w:date="2023-06-28T16:33:00Z"/>
          <w:lang w:val="en-US"/>
          <w:rPrChange w:id="374" w:author="Tschofenig, Hannes (T CST SEA-DE)" w:date="2023-06-29T13:30:00Z">
            <w:rPr>
              <w:ins w:id="375" w:author="Tschofenig, Hannes (T CST SEA-DE)" w:date="2023-06-28T16:33:00Z"/>
              <w:lang w:val="fr-FR"/>
            </w:rPr>
          </w:rPrChange>
        </w:rPr>
      </w:pPr>
    </w:p>
    <w:p w14:paraId="74915DB1" w14:textId="1CC1E773" w:rsidR="002B657B" w:rsidRDefault="002B657B" w:rsidP="00F536D7">
      <w:pPr>
        <w:rPr>
          <w:ins w:id="376" w:author="Tschofenig, Hannes (T CST SEA-DE)" w:date="2023-06-28T16:37:00Z"/>
          <w:lang w:val="en-US"/>
        </w:rPr>
      </w:pPr>
      <w:ins w:id="377" w:author="Tschofenig, Hannes (T CST SEA-DE)" w:date="2023-06-28T16:34:00Z">
        <w:r w:rsidRPr="002B657B">
          <w:rPr>
            <w:lang w:val="en-US"/>
            <w:rPrChange w:id="378" w:author="Tschofenig, Hannes (T CST SEA-DE)" w:date="2023-06-28T16:34:00Z">
              <w:rPr>
                <w:lang w:val="fr-FR"/>
              </w:rPr>
            </w:rPrChange>
          </w:rPr>
          <w:t>As discussed in RFC 9334 d</w:t>
        </w:r>
        <w:r>
          <w:rPr>
            <w:lang w:val="en-US"/>
          </w:rPr>
          <w:t xml:space="preserve">ifferent security and privacy aspects need to be </w:t>
        </w:r>
      </w:ins>
      <w:r w:rsidR="003E36E0">
        <w:rPr>
          <w:lang w:val="en-US"/>
        </w:rPr>
        <w:t>considered</w:t>
      </w:r>
      <w:ins w:id="379" w:author="Tschofenig, Hannes (T CST SEA-DE)" w:date="2023-06-28T16:34:00Z">
        <w:r>
          <w:rPr>
            <w:lang w:val="en-US"/>
          </w:rPr>
          <w:t xml:space="preserve">. For example, evidence may need to be protected against replay </w:t>
        </w:r>
      </w:ins>
      <w:ins w:id="380" w:author="Tschofenig, Hannes (T CST SEA-DE)" w:date="2023-06-28T16:35:00Z">
        <w:r>
          <w:rPr>
            <w:lang w:val="en-US"/>
          </w:rPr>
          <w:t xml:space="preserve">and Section 10 of RFC 9334 lists approach for offering freshness. There are </w:t>
        </w:r>
      </w:ins>
      <w:ins w:id="381" w:author="Tschofenig, Hannes (T CST SEA-DE)" w:date="2023-06-28T16:36:00Z">
        <w:r>
          <w:rPr>
            <w:lang w:val="en-US"/>
          </w:rPr>
          <w:t>also concerns about the exposure of persistent identifiers by utilizing attestation technology, which are discussed in Section 11 of RFC 9334. Finally, the keying mater</w:t>
        </w:r>
      </w:ins>
      <w:ins w:id="382" w:author="Tschofenig, Hannes (T CST SEA-DE)" w:date="2023-06-28T16:37:00Z">
        <w:r>
          <w:rPr>
            <w:lang w:val="en-US"/>
          </w:rPr>
          <w:t xml:space="preserve">ial used by the attester need to be protected against unauthorized access. This aspect is described in Section 12 of RFC 9334. Most of these aspects are, however, outside the scope of this specification </w:t>
        </w:r>
      </w:ins>
      <w:ins w:id="383" w:author="Tschofenig, Hannes (T CST SEA-DE)" w:date="2023-06-28T16:38:00Z">
        <w:r>
          <w:rPr>
            <w:lang w:val="en-US"/>
          </w:rPr>
          <w:t>but relevant for use with a given attestation technology. The focus of this specification</w:t>
        </w:r>
      </w:ins>
      <w:ins w:id="384" w:author="Tschofenig, Hannes (T CST SEA-DE)" w:date="2023-06-28T16:37:00Z">
        <w:r>
          <w:rPr>
            <w:lang w:val="en-US"/>
          </w:rPr>
          <w:t xml:space="preserve"> </w:t>
        </w:r>
      </w:ins>
      <w:ins w:id="385" w:author="Tschofenig, Hannes (T CST SEA-DE)" w:date="2023-06-28T16:38:00Z">
        <w:r>
          <w:rPr>
            <w:lang w:val="en-US"/>
          </w:rPr>
          <w:t xml:space="preserve">is on the transport of evidence from the attester to the relying party via </w:t>
        </w:r>
      </w:ins>
      <w:ins w:id="386" w:author="Tschofenig, Hannes (T CST SEA-DE)" w:date="2023-06-28T16:39:00Z">
        <w:r>
          <w:rPr>
            <w:lang w:val="en-US"/>
          </w:rPr>
          <w:t>existing certificate signing request (CSR) messages.</w:t>
        </w:r>
      </w:ins>
    </w:p>
    <w:p w14:paraId="7BA989ED" w14:textId="77777777" w:rsidR="002B657B" w:rsidRPr="002B657B" w:rsidRDefault="002B657B" w:rsidP="00F536D7">
      <w:pPr>
        <w:rPr>
          <w:lang w:val="en-US"/>
        </w:rPr>
      </w:pPr>
    </w:p>
    <w:p w14:paraId="748147C9" w14:textId="77777777" w:rsidR="00F536D7" w:rsidRPr="00F536D7" w:rsidRDefault="00F536D7" w:rsidP="00F536D7">
      <w:pPr>
        <w:rPr>
          <w:lang w:val="en-US"/>
        </w:rPr>
      </w:pPr>
      <w:r w:rsidRPr="002B657B">
        <w:rPr>
          <w:lang w:val="en-US"/>
        </w:rPr>
        <w:t xml:space="preserve">3.  </w:t>
      </w:r>
      <w:r w:rsidRPr="00F536D7">
        <w:rPr>
          <w:lang w:val="en-US"/>
        </w:rPr>
        <w:t>ASN.1 Elements</w:t>
      </w:r>
    </w:p>
    <w:p w14:paraId="1EABD671" w14:textId="77777777" w:rsidR="00F536D7" w:rsidRPr="00F536D7" w:rsidRDefault="00F536D7" w:rsidP="00F536D7">
      <w:pPr>
        <w:rPr>
          <w:lang w:val="en-US"/>
        </w:rPr>
      </w:pPr>
    </w:p>
    <w:p w14:paraId="414E8099" w14:textId="77777777" w:rsidR="00F536D7" w:rsidRPr="00F536D7" w:rsidRDefault="00F536D7" w:rsidP="00F536D7">
      <w:pPr>
        <w:rPr>
          <w:lang w:val="en-US"/>
        </w:rPr>
      </w:pPr>
      <w:r w:rsidRPr="00F536D7">
        <w:rPr>
          <w:lang w:val="en-US"/>
        </w:rPr>
        <w:t>3.1.  Object Identifiers</w:t>
      </w:r>
    </w:p>
    <w:p w14:paraId="7BA8355C" w14:textId="77777777" w:rsidR="00F536D7" w:rsidRPr="00F536D7" w:rsidRDefault="00F536D7" w:rsidP="00F536D7">
      <w:pPr>
        <w:rPr>
          <w:lang w:val="en-US"/>
        </w:rPr>
      </w:pPr>
    </w:p>
    <w:p w14:paraId="7F140B12" w14:textId="77777777" w:rsidR="00F536D7" w:rsidRPr="00F536D7" w:rsidRDefault="00F536D7" w:rsidP="00F536D7">
      <w:pPr>
        <w:rPr>
          <w:lang w:val="en-US"/>
        </w:rPr>
      </w:pPr>
      <w:r w:rsidRPr="00F536D7">
        <w:rPr>
          <w:lang w:val="en-US"/>
        </w:rPr>
        <w:t xml:space="preserve">   Placeholder for now, waiting on guidance.</w:t>
      </w:r>
    </w:p>
    <w:p w14:paraId="3EF9AD19" w14:textId="77777777" w:rsidR="00F536D7" w:rsidRPr="00F536D7" w:rsidRDefault="00F536D7" w:rsidP="00F536D7">
      <w:pPr>
        <w:rPr>
          <w:lang w:val="en-US"/>
        </w:rPr>
      </w:pPr>
    </w:p>
    <w:p w14:paraId="0B725FCB" w14:textId="77777777" w:rsidR="00F536D7" w:rsidRPr="00F536D7" w:rsidRDefault="00F536D7" w:rsidP="00F536D7">
      <w:pPr>
        <w:rPr>
          <w:lang w:val="en-US"/>
        </w:rPr>
      </w:pPr>
      <w:r w:rsidRPr="00F536D7">
        <w:rPr>
          <w:lang w:val="en-US"/>
        </w:rPr>
        <w:lastRenderedPageBreak/>
        <w:t xml:space="preserve">   -- Root of IETF's PKIX OID tree</w:t>
      </w:r>
    </w:p>
    <w:p w14:paraId="3DD19BB4" w14:textId="77777777" w:rsidR="00F536D7" w:rsidRPr="00F536D7" w:rsidRDefault="00F536D7" w:rsidP="00F536D7">
      <w:pPr>
        <w:rPr>
          <w:lang w:val="en-US"/>
        </w:rPr>
      </w:pPr>
      <w:r w:rsidRPr="00F536D7">
        <w:rPr>
          <w:lang w:val="en-US"/>
        </w:rPr>
        <w:t xml:space="preserve">   id-</w:t>
      </w:r>
      <w:proofErr w:type="spellStart"/>
      <w:r w:rsidRPr="00F536D7">
        <w:rPr>
          <w:lang w:val="en-US"/>
        </w:rPr>
        <w:t>pkix</w:t>
      </w:r>
      <w:proofErr w:type="spellEnd"/>
      <w:r w:rsidRPr="00F536D7">
        <w:rPr>
          <w:lang w:val="en-US"/>
        </w:rPr>
        <w:t xml:space="preserve"> OBJECT </w:t>
      </w:r>
      <w:proofErr w:type="gramStart"/>
      <w:r w:rsidRPr="00F536D7">
        <w:rPr>
          <w:lang w:val="en-US"/>
        </w:rPr>
        <w:t>IDENTIFIER ::=</w:t>
      </w:r>
      <w:proofErr w:type="gramEnd"/>
      <w:r w:rsidRPr="00F536D7">
        <w:rPr>
          <w:lang w:val="en-US"/>
        </w:rPr>
        <w:t xml:space="preserve"> { iso(1) identified-organization(3)</w:t>
      </w:r>
    </w:p>
    <w:p w14:paraId="2D4F21A2" w14:textId="77777777" w:rsidR="00F536D7" w:rsidRPr="00F536D7" w:rsidRDefault="00F536D7" w:rsidP="00F536D7">
      <w:pPr>
        <w:rPr>
          <w:lang w:val="en-US"/>
        </w:rPr>
      </w:pPr>
      <w:r w:rsidRPr="00F536D7">
        <w:rPr>
          <w:lang w:val="en-US"/>
        </w:rPr>
        <w:t xml:space="preserve">        </w:t>
      </w:r>
      <w:proofErr w:type="spellStart"/>
      <w:proofErr w:type="gramStart"/>
      <w:r w:rsidRPr="00F536D7">
        <w:rPr>
          <w:lang w:val="en-US"/>
        </w:rPr>
        <w:t>dod</w:t>
      </w:r>
      <w:proofErr w:type="spellEnd"/>
      <w:r w:rsidRPr="00F536D7">
        <w:rPr>
          <w:lang w:val="en-US"/>
        </w:rPr>
        <w:t>(</w:t>
      </w:r>
      <w:proofErr w:type="gramEnd"/>
      <w:r w:rsidRPr="00F536D7">
        <w:rPr>
          <w:lang w:val="en-US"/>
        </w:rPr>
        <w:t xml:space="preserve">6) internet(1) security(5) mechanisms(5) </w:t>
      </w:r>
      <w:proofErr w:type="spellStart"/>
      <w:r w:rsidRPr="00F536D7">
        <w:rPr>
          <w:lang w:val="en-US"/>
        </w:rPr>
        <w:t>pkix</w:t>
      </w:r>
      <w:proofErr w:type="spellEnd"/>
      <w:r w:rsidRPr="00F536D7">
        <w:rPr>
          <w:lang w:val="en-US"/>
        </w:rPr>
        <w:t>(7) }</w:t>
      </w:r>
    </w:p>
    <w:p w14:paraId="4FCA0424" w14:textId="77777777" w:rsidR="00F536D7" w:rsidRPr="00F536D7" w:rsidRDefault="00F536D7" w:rsidP="00F536D7">
      <w:pPr>
        <w:rPr>
          <w:lang w:val="en-US"/>
        </w:rPr>
      </w:pPr>
    </w:p>
    <w:p w14:paraId="140DAD13" w14:textId="77777777" w:rsidR="00F536D7" w:rsidRPr="00F536D7" w:rsidRDefault="00F536D7" w:rsidP="00F536D7">
      <w:pPr>
        <w:rPr>
          <w:lang w:val="en-US"/>
        </w:rPr>
      </w:pPr>
      <w:r w:rsidRPr="00F536D7">
        <w:rPr>
          <w:lang w:val="en-US"/>
        </w:rPr>
        <w:t xml:space="preserve">   -- S/Mime attributes - can be used here.</w:t>
      </w:r>
    </w:p>
    <w:p w14:paraId="6BB57D21" w14:textId="77777777" w:rsidR="00F536D7" w:rsidRPr="00F536D7" w:rsidRDefault="00F536D7" w:rsidP="00F536D7">
      <w:pPr>
        <w:rPr>
          <w:lang w:val="en-US"/>
        </w:rPr>
      </w:pPr>
      <w:r w:rsidRPr="00F536D7">
        <w:rPr>
          <w:lang w:val="en-US"/>
        </w:rPr>
        <w:t xml:space="preserve">   id-aa OBJECT </w:t>
      </w:r>
      <w:proofErr w:type="gramStart"/>
      <w:r w:rsidRPr="00F536D7">
        <w:rPr>
          <w:lang w:val="en-US"/>
        </w:rPr>
        <w:t>IDENTIFIER ::=</w:t>
      </w:r>
      <w:proofErr w:type="gramEnd"/>
      <w:r w:rsidRPr="00F536D7">
        <w:rPr>
          <w:lang w:val="en-US"/>
        </w:rPr>
        <w:t xml:space="preserve"> {iso(1) member-body(2) </w:t>
      </w:r>
      <w:proofErr w:type="spellStart"/>
      <w:r w:rsidRPr="00F536D7">
        <w:rPr>
          <w:lang w:val="en-US"/>
        </w:rPr>
        <w:t>usa</w:t>
      </w:r>
      <w:proofErr w:type="spellEnd"/>
      <w:r w:rsidRPr="00F536D7">
        <w:rPr>
          <w:lang w:val="en-US"/>
        </w:rPr>
        <w:t>(840)</w:t>
      </w:r>
    </w:p>
    <w:p w14:paraId="2C8E42EA" w14:textId="77777777" w:rsidR="00F536D7" w:rsidRPr="00F536D7" w:rsidRDefault="00F536D7" w:rsidP="00F536D7">
      <w:pPr>
        <w:rPr>
          <w:lang w:val="fr-FR"/>
        </w:rPr>
      </w:pPr>
      <w:r w:rsidRPr="00F536D7">
        <w:rPr>
          <w:lang w:val="en-US"/>
        </w:rPr>
        <w:t xml:space="preserve">        </w:t>
      </w:r>
      <w:proofErr w:type="spellStart"/>
      <w:proofErr w:type="gramStart"/>
      <w:r w:rsidRPr="00F536D7">
        <w:rPr>
          <w:lang w:val="fr-FR"/>
        </w:rPr>
        <w:t>rsadsi</w:t>
      </w:r>
      <w:proofErr w:type="spellEnd"/>
      <w:r w:rsidRPr="00F536D7">
        <w:rPr>
          <w:lang w:val="fr-FR"/>
        </w:rPr>
        <w:t>(</w:t>
      </w:r>
      <w:proofErr w:type="gramEnd"/>
      <w:r w:rsidRPr="00F536D7">
        <w:rPr>
          <w:lang w:val="fr-FR"/>
        </w:rPr>
        <w:t xml:space="preserve">113549) </w:t>
      </w:r>
      <w:proofErr w:type="spellStart"/>
      <w:r w:rsidRPr="00F536D7">
        <w:rPr>
          <w:lang w:val="fr-FR"/>
        </w:rPr>
        <w:t>pkcs</w:t>
      </w:r>
      <w:proofErr w:type="spellEnd"/>
      <w:r w:rsidRPr="00F536D7">
        <w:rPr>
          <w:lang w:val="fr-FR"/>
        </w:rPr>
        <w:t xml:space="preserve">(1) pkcs-9(9) </w:t>
      </w:r>
      <w:proofErr w:type="spellStart"/>
      <w:r w:rsidRPr="00F536D7">
        <w:rPr>
          <w:lang w:val="fr-FR"/>
        </w:rPr>
        <w:t>smime</w:t>
      </w:r>
      <w:proofErr w:type="spellEnd"/>
      <w:r w:rsidRPr="00F536D7">
        <w:rPr>
          <w:lang w:val="fr-FR"/>
        </w:rPr>
        <w:t xml:space="preserve">(16) </w:t>
      </w:r>
      <w:proofErr w:type="spellStart"/>
      <w:r w:rsidRPr="00F536D7">
        <w:rPr>
          <w:lang w:val="fr-FR"/>
        </w:rPr>
        <w:t>attributes</w:t>
      </w:r>
      <w:proofErr w:type="spellEnd"/>
      <w:r w:rsidRPr="00F536D7">
        <w:rPr>
          <w:lang w:val="fr-FR"/>
        </w:rPr>
        <w:t>(2)}</w:t>
      </w:r>
    </w:p>
    <w:p w14:paraId="68A9E272" w14:textId="77777777" w:rsidR="00F536D7" w:rsidRPr="00F536D7" w:rsidRDefault="00F536D7" w:rsidP="00F536D7">
      <w:pPr>
        <w:rPr>
          <w:lang w:val="fr-FR"/>
        </w:rPr>
      </w:pPr>
    </w:p>
    <w:p w14:paraId="58612EA4" w14:textId="77777777" w:rsidR="00F536D7" w:rsidRPr="00F536D7" w:rsidRDefault="00F536D7" w:rsidP="00F536D7">
      <w:pPr>
        <w:rPr>
          <w:lang w:val="fr-FR"/>
        </w:rPr>
      </w:pPr>
    </w:p>
    <w:p w14:paraId="234733C1" w14:textId="77777777" w:rsidR="00F536D7" w:rsidRPr="00F536D7" w:rsidRDefault="00F536D7" w:rsidP="00F536D7">
      <w:pPr>
        <w:rPr>
          <w:lang w:val="en-US"/>
        </w:rPr>
      </w:pPr>
      <w:r w:rsidRPr="00F536D7">
        <w:rPr>
          <w:lang w:val="fr-FR"/>
        </w:rPr>
        <w:t xml:space="preserve">   </w:t>
      </w:r>
      <w:r w:rsidRPr="00F536D7">
        <w:rPr>
          <w:lang w:val="en-US"/>
        </w:rPr>
        <w:t>-- Branch for attestation statement types</w:t>
      </w:r>
    </w:p>
    <w:p w14:paraId="7D993559" w14:textId="77777777" w:rsidR="00F536D7" w:rsidRPr="00F536D7" w:rsidRDefault="00F536D7" w:rsidP="00F536D7">
      <w:pPr>
        <w:rPr>
          <w:lang w:val="en-US"/>
        </w:rPr>
      </w:pPr>
      <w:r w:rsidRPr="00F536D7">
        <w:rPr>
          <w:lang w:val="en-US"/>
        </w:rPr>
        <w:t xml:space="preserve">   id-</w:t>
      </w:r>
      <w:proofErr w:type="spellStart"/>
      <w:r w:rsidRPr="00F536D7">
        <w:rPr>
          <w:lang w:val="en-US"/>
        </w:rPr>
        <w:t>ata</w:t>
      </w:r>
      <w:proofErr w:type="spellEnd"/>
      <w:r w:rsidRPr="00F536D7">
        <w:rPr>
          <w:lang w:val="en-US"/>
        </w:rPr>
        <w:t xml:space="preserve"> OBJECT </w:t>
      </w:r>
      <w:proofErr w:type="gramStart"/>
      <w:r w:rsidRPr="00F536D7">
        <w:rPr>
          <w:lang w:val="en-US"/>
        </w:rPr>
        <w:t>IDENTIFIER ::=</w:t>
      </w:r>
      <w:proofErr w:type="gramEnd"/>
      <w:r w:rsidRPr="00F536D7">
        <w:rPr>
          <w:lang w:val="en-US"/>
        </w:rPr>
        <w:t xml:space="preserve"> { id-</w:t>
      </w:r>
      <w:proofErr w:type="spellStart"/>
      <w:r w:rsidRPr="00F536D7">
        <w:rPr>
          <w:lang w:val="en-US"/>
        </w:rPr>
        <w:t>pkix</w:t>
      </w:r>
      <w:proofErr w:type="spellEnd"/>
      <w:r w:rsidRPr="00F536D7">
        <w:rPr>
          <w:lang w:val="en-US"/>
        </w:rPr>
        <w:t xml:space="preserve"> (TBD1) }</w:t>
      </w:r>
    </w:p>
    <w:p w14:paraId="79A0870C" w14:textId="77777777" w:rsidR="00F536D7" w:rsidRPr="00F536D7" w:rsidRDefault="00F536D7" w:rsidP="00F536D7">
      <w:pPr>
        <w:rPr>
          <w:lang w:val="en-US"/>
        </w:rPr>
      </w:pPr>
    </w:p>
    <w:p w14:paraId="1E69D0F8" w14:textId="77777777" w:rsidR="00F536D7" w:rsidRPr="00F536D7" w:rsidRDefault="00F536D7" w:rsidP="00F536D7">
      <w:pPr>
        <w:rPr>
          <w:lang w:val="en-US"/>
        </w:rPr>
      </w:pPr>
      <w:r w:rsidRPr="00F536D7">
        <w:rPr>
          <w:lang w:val="en-US"/>
        </w:rPr>
        <w:t xml:space="preserve">3.2.  </w:t>
      </w:r>
      <w:proofErr w:type="spellStart"/>
      <w:r w:rsidRPr="00F536D7">
        <w:rPr>
          <w:lang w:val="en-US"/>
        </w:rPr>
        <w:t>CertificateChoice</w:t>
      </w:r>
      <w:proofErr w:type="spellEnd"/>
    </w:p>
    <w:p w14:paraId="5C828C70" w14:textId="77777777" w:rsidR="00F536D7" w:rsidRPr="00F536D7" w:rsidRDefault="00F536D7" w:rsidP="00F536D7">
      <w:pPr>
        <w:rPr>
          <w:lang w:val="en-US"/>
        </w:rPr>
      </w:pPr>
    </w:p>
    <w:p w14:paraId="1752966E" w14:textId="77777777" w:rsidR="00F536D7" w:rsidRPr="00F536D7" w:rsidRDefault="00F536D7" w:rsidP="00F536D7">
      <w:pPr>
        <w:rPr>
          <w:lang w:val="en-US"/>
        </w:rPr>
      </w:pPr>
      <w:r w:rsidRPr="00F536D7">
        <w:rPr>
          <w:lang w:val="en-US"/>
        </w:rPr>
        <w:t xml:space="preserve">   This is an ASN.1 CHOICE construct used to represent an encoding of a</w:t>
      </w:r>
    </w:p>
    <w:p w14:paraId="5661C975" w14:textId="77777777" w:rsidR="00F536D7" w:rsidRPr="00F536D7" w:rsidRDefault="00F536D7" w:rsidP="00F536D7">
      <w:pPr>
        <w:rPr>
          <w:lang w:val="en-US"/>
        </w:rPr>
      </w:pPr>
      <w:r w:rsidRPr="00F536D7">
        <w:rPr>
          <w:lang w:val="en-US"/>
        </w:rPr>
        <w:t xml:space="preserve">   broad variety of certificate types.</w:t>
      </w:r>
    </w:p>
    <w:p w14:paraId="007A82FF" w14:textId="77777777" w:rsidR="00F536D7" w:rsidRPr="00F536D7" w:rsidRDefault="00F536D7" w:rsidP="00F536D7">
      <w:pPr>
        <w:rPr>
          <w:lang w:val="en-US"/>
        </w:rPr>
      </w:pPr>
    </w:p>
    <w:p w14:paraId="77001CEB" w14:textId="77777777" w:rsidR="00F536D7" w:rsidRPr="00F536D7" w:rsidRDefault="00F536D7" w:rsidP="00F536D7">
      <w:pPr>
        <w:rPr>
          <w:lang w:val="en-US"/>
        </w:rPr>
      </w:pPr>
    </w:p>
    <w:p w14:paraId="5A624A9F" w14:textId="77777777" w:rsidR="00F536D7" w:rsidRPr="00F536D7" w:rsidRDefault="00F536D7" w:rsidP="00F536D7">
      <w:pPr>
        <w:rPr>
          <w:lang w:val="en-US"/>
        </w:rPr>
      </w:pPr>
    </w:p>
    <w:p w14:paraId="07D5A6AF" w14:textId="77777777" w:rsidR="00F536D7" w:rsidRPr="00F536D7" w:rsidRDefault="00F536D7" w:rsidP="00F536D7">
      <w:pPr>
        <w:rPr>
          <w:lang w:val="en-US"/>
        </w:rPr>
      </w:pPr>
    </w:p>
    <w:p w14:paraId="2A6830C9" w14:textId="77777777" w:rsidR="00F536D7" w:rsidRPr="00F536D7" w:rsidRDefault="00F536D7" w:rsidP="00F536D7">
      <w:pPr>
        <w:rPr>
          <w:lang w:val="en-US"/>
        </w:rPr>
      </w:pPr>
    </w:p>
    <w:p w14:paraId="7A24651C" w14:textId="77777777" w:rsidR="00F536D7" w:rsidRPr="00F536D7" w:rsidRDefault="00F536D7" w:rsidP="00F536D7">
      <w:pPr>
        <w:rPr>
          <w:lang w:val="fr-FR"/>
        </w:rPr>
      </w:pPr>
      <w:proofErr w:type="spellStart"/>
      <w:r w:rsidRPr="00F536D7">
        <w:rPr>
          <w:lang w:val="fr-FR"/>
        </w:rPr>
        <w:t>StJohns</w:t>
      </w:r>
      <w:proofErr w:type="spellEnd"/>
      <w:r w:rsidRPr="00F536D7">
        <w:rPr>
          <w:lang w:val="fr-FR"/>
        </w:rPr>
        <w:t xml:space="preserve">                  Expires 9 </w:t>
      </w:r>
      <w:proofErr w:type="spellStart"/>
      <w:r w:rsidRPr="00F536D7">
        <w:rPr>
          <w:lang w:val="fr-FR"/>
        </w:rPr>
        <w:t>December</w:t>
      </w:r>
      <w:proofErr w:type="spellEnd"/>
      <w:r w:rsidRPr="00F536D7">
        <w:rPr>
          <w:lang w:val="fr-FR"/>
        </w:rPr>
        <w:t xml:space="preserve"> 2023             </w:t>
      </w:r>
      <w:proofErr w:type="gramStart"/>
      <w:r w:rsidRPr="00F536D7">
        <w:rPr>
          <w:lang w:val="fr-FR"/>
        </w:rPr>
        <w:t xml:space="preserve">   [</w:t>
      </w:r>
      <w:proofErr w:type="gramEnd"/>
      <w:r w:rsidRPr="00F536D7">
        <w:rPr>
          <w:lang w:val="fr-FR"/>
        </w:rPr>
        <w:t>Page 4]</w:t>
      </w:r>
    </w:p>
    <w:p w14:paraId="6147D80F" w14:textId="77777777" w:rsidR="00F536D7" w:rsidRPr="00F536D7" w:rsidRDefault="00F536D7" w:rsidP="00F536D7">
      <w:pPr>
        <w:rPr>
          <w:lang w:val="fr-FR"/>
        </w:rPr>
      </w:pPr>
      <w:r w:rsidRPr="003E36E0">
        <w:rPr>
          <w:lang w:val="fr-FR"/>
          <w:rPrChange w:id="387" w:author="Tschofenig, Hannes (T CST SEA-DE)" w:date="2023-06-29T13:31:00Z">
            <w:rPr/>
          </w:rPrChange>
        </w:rPr>
        <w:br w:type="page"/>
      </w:r>
    </w:p>
    <w:p w14:paraId="1C389F14" w14:textId="77777777" w:rsidR="00F536D7" w:rsidRPr="00F536D7" w:rsidRDefault="00F536D7" w:rsidP="00F536D7">
      <w:pPr>
        <w:rPr>
          <w:lang w:val="fr-FR"/>
        </w:rPr>
      </w:pPr>
      <w:r w:rsidRPr="00F536D7">
        <w:rPr>
          <w:lang w:val="fr-FR"/>
        </w:rPr>
        <w:lastRenderedPageBreak/>
        <w:t xml:space="preserve">Internet-Draft         CSR Attestation </w:t>
      </w:r>
      <w:proofErr w:type="spellStart"/>
      <w:r w:rsidRPr="00F536D7">
        <w:rPr>
          <w:lang w:val="fr-FR"/>
        </w:rPr>
        <w:t>Attributes</w:t>
      </w:r>
      <w:proofErr w:type="spellEnd"/>
      <w:r w:rsidRPr="00F536D7">
        <w:rPr>
          <w:lang w:val="fr-FR"/>
        </w:rPr>
        <w:t xml:space="preserve">              June 2023</w:t>
      </w:r>
    </w:p>
    <w:p w14:paraId="433B7DC2" w14:textId="77777777" w:rsidR="00F536D7" w:rsidRPr="00F536D7" w:rsidRDefault="00F536D7" w:rsidP="00F536D7">
      <w:pPr>
        <w:rPr>
          <w:lang w:val="fr-FR"/>
        </w:rPr>
      </w:pPr>
    </w:p>
    <w:p w14:paraId="5C545DDB" w14:textId="77777777" w:rsidR="00F536D7" w:rsidRPr="00F536D7" w:rsidRDefault="00F536D7" w:rsidP="00F536D7">
      <w:pPr>
        <w:rPr>
          <w:lang w:val="fr-FR"/>
        </w:rPr>
      </w:pPr>
    </w:p>
    <w:p w14:paraId="2BA1875B" w14:textId="77777777" w:rsidR="00F536D7" w:rsidRPr="00F536D7" w:rsidRDefault="00F536D7" w:rsidP="00F536D7">
      <w:pPr>
        <w:rPr>
          <w:lang w:val="en-US"/>
        </w:rPr>
      </w:pPr>
      <w:r w:rsidRPr="00F536D7">
        <w:rPr>
          <w:lang w:val="fr-FR"/>
        </w:rPr>
        <w:t xml:space="preserve">   </w:t>
      </w:r>
      <w:proofErr w:type="spellStart"/>
      <w:proofErr w:type="gramStart"/>
      <w:r w:rsidRPr="00F536D7">
        <w:rPr>
          <w:lang w:val="en-US"/>
        </w:rPr>
        <w:t>CertificateChoice</w:t>
      </w:r>
      <w:proofErr w:type="spellEnd"/>
      <w:r w:rsidRPr="00F536D7">
        <w:rPr>
          <w:lang w:val="en-US"/>
        </w:rPr>
        <w:t xml:space="preserve"> ::=</w:t>
      </w:r>
      <w:proofErr w:type="gramEnd"/>
    </w:p>
    <w:p w14:paraId="6ED27E01" w14:textId="77777777" w:rsidR="00F536D7" w:rsidRPr="00F536D7" w:rsidRDefault="00F536D7" w:rsidP="00F536D7">
      <w:pPr>
        <w:rPr>
          <w:lang w:val="en-US"/>
        </w:rPr>
      </w:pPr>
      <w:r w:rsidRPr="00F536D7">
        <w:rPr>
          <w:lang w:val="en-US"/>
        </w:rPr>
        <w:t xml:space="preserve">      CHOICE {</w:t>
      </w:r>
    </w:p>
    <w:p w14:paraId="1C38E54D" w14:textId="77777777" w:rsidR="00F536D7" w:rsidRPr="00F536D7" w:rsidRDefault="00F536D7" w:rsidP="00F536D7">
      <w:pPr>
        <w:rPr>
          <w:lang w:val="en-US"/>
        </w:rPr>
      </w:pPr>
      <w:r w:rsidRPr="00F536D7">
        <w:rPr>
          <w:lang w:val="en-US"/>
        </w:rPr>
        <w:t xml:space="preserve">         cert Certificate, -- typical X.509 cert</w:t>
      </w:r>
    </w:p>
    <w:p w14:paraId="4DC1750B" w14:textId="77777777" w:rsidR="00F536D7" w:rsidRPr="00F536D7" w:rsidRDefault="00F536D7" w:rsidP="00F536D7">
      <w:pPr>
        <w:rPr>
          <w:lang w:val="en-US"/>
        </w:rPr>
      </w:pPr>
      <w:r w:rsidRPr="00F536D7">
        <w:rPr>
          <w:lang w:val="en-US"/>
        </w:rPr>
        <w:t xml:space="preserve">         </w:t>
      </w:r>
      <w:proofErr w:type="spellStart"/>
      <w:r w:rsidRPr="00F536D7">
        <w:rPr>
          <w:lang w:val="en-US"/>
        </w:rPr>
        <w:t>opaqueCert</w:t>
      </w:r>
      <w:proofErr w:type="spellEnd"/>
      <w:r w:rsidRPr="00F536D7">
        <w:rPr>
          <w:lang w:val="en-US"/>
        </w:rPr>
        <w:t xml:space="preserve"> </w:t>
      </w:r>
      <w:proofErr w:type="gramStart"/>
      <w:r w:rsidRPr="00F536D7">
        <w:rPr>
          <w:lang w:val="en-US"/>
        </w:rPr>
        <w:t xml:space="preserve">   [</w:t>
      </w:r>
      <w:proofErr w:type="gramEnd"/>
      <w:r w:rsidRPr="00F536D7">
        <w:rPr>
          <w:lang w:val="en-US"/>
        </w:rPr>
        <w:t>0] IMPLICIT OCTET STRING, -- Format implicitly agreed upon</w:t>
      </w:r>
    </w:p>
    <w:p w14:paraId="11B3F812" w14:textId="77777777" w:rsidR="00F536D7" w:rsidRPr="00F536D7" w:rsidRDefault="00F536D7" w:rsidP="00F536D7">
      <w:pPr>
        <w:rPr>
          <w:lang w:val="en-US"/>
        </w:rPr>
      </w:pPr>
      <w:r w:rsidRPr="00F536D7">
        <w:rPr>
          <w:lang w:val="en-US"/>
        </w:rPr>
        <w:t xml:space="preserve">                                                           -- by sender and receiver</w:t>
      </w:r>
    </w:p>
    <w:p w14:paraId="4040928C" w14:textId="77777777" w:rsidR="00F536D7" w:rsidRPr="00F536D7" w:rsidRDefault="00F536D7" w:rsidP="00F536D7">
      <w:pPr>
        <w:rPr>
          <w:lang w:val="en-US"/>
        </w:rPr>
      </w:pPr>
      <w:r w:rsidRPr="00F536D7">
        <w:rPr>
          <w:lang w:val="en-US"/>
        </w:rPr>
        <w:t xml:space="preserve">         </w:t>
      </w:r>
      <w:proofErr w:type="spellStart"/>
      <w:r w:rsidRPr="00F536D7">
        <w:rPr>
          <w:lang w:val="en-US"/>
        </w:rPr>
        <w:t>typedCert</w:t>
      </w:r>
      <w:proofErr w:type="spellEnd"/>
      <w:r w:rsidRPr="00F536D7">
        <w:rPr>
          <w:lang w:val="en-US"/>
        </w:rPr>
        <w:t xml:space="preserve">  </w:t>
      </w:r>
      <w:proofErr w:type="gramStart"/>
      <w:r w:rsidRPr="00F536D7">
        <w:rPr>
          <w:lang w:val="en-US"/>
        </w:rPr>
        <w:t xml:space="preserve">   [</w:t>
      </w:r>
      <w:proofErr w:type="gramEnd"/>
      <w:r w:rsidRPr="00F536D7">
        <w:rPr>
          <w:lang w:val="en-US"/>
        </w:rPr>
        <w:t xml:space="preserve">1] IMPLICIT </w:t>
      </w:r>
      <w:proofErr w:type="spellStart"/>
      <w:r w:rsidRPr="00F536D7">
        <w:rPr>
          <w:lang w:val="en-US"/>
        </w:rPr>
        <w:t>TypedCert</w:t>
      </w:r>
      <w:proofErr w:type="spellEnd"/>
      <w:r w:rsidRPr="00F536D7">
        <w:rPr>
          <w:lang w:val="en-US"/>
        </w:rPr>
        <w:t>,</w:t>
      </w:r>
    </w:p>
    <w:p w14:paraId="0842CDB2" w14:textId="77777777" w:rsidR="00F536D7" w:rsidRPr="00F536D7" w:rsidRDefault="00F536D7" w:rsidP="00F536D7">
      <w:pPr>
        <w:rPr>
          <w:lang w:val="en-US"/>
        </w:rPr>
      </w:pPr>
      <w:r w:rsidRPr="00F536D7">
        <w:rPr>
          <w:lang w:val="en-US"/>
        </w:rPr>
        <w:t xml:space="preserve">         </w:t>
      </w:r>
      <w:proofErr w:type="spellStart"/>
      <w:r w:rsidRPr="00F536D7">
        <w:rPr>
          <w:lang w:val="en-US"/>
        </w:rPr>
        <w:t>typedFlatCert</w:t>
      </w:r>
      <w:proofErr w:type="spellEnd"/>
      <w:r w:rsidRPr="00F536D7">
        <w:rPr>
          <w:lang w:val="en-US"/>
        </w:rPr>
        <w:t xml:space="preserve"> [2] IMPLICIT </w:t>
      </w:r>
      <w:proofErr w:type="spellStart"/>
      <w:r w:rsidRPr="00F536D7">
        <w:rPr>
          <w:lang w:val="en-US"/>
        </w:rPr>
        <w:t>TypedFlatCert</w:t>
      </w:r>
      <w:proofErr w:type="spellEnd"/>
    </w:p>
    <w:p w14:paraId="05D9C80F" w14:textId="77777777" w:rsidR="00F536D7" w:rsidRPr="00F536D7" w:rsidRDefault="00F536D7" w:rsidP="00F536D7">
      <w:pPr>
        <w:rPr>
          <w:lang w:val="en-US"/>
        </w:rPr>
      </w:pPr>
      <w:r w:rsidRPr="00F536D7">
        <w:rPr>
          <w:lang w:val="en-US"/>
        </w:rPr>
        <w:t xml:space="preserve">      }</w:t>
      </w:r>
    </w:p>
    <w:p w14:paraId="0EDCA93D" w14:textId="77777777" w:rsidR="00F536D7" w:rsidRPr="00F536D7" w:rsidRDefault="00F536D7" w:rsidP="00F536D7">
      <w:pPr>
        <w:rPr>
          <w:lang w:val="en-US"/>
        </w:rPr>
      </w:pPr>
    </w:p>
    <w:p w14:paraId="42554F12" w14:textId="77777777" w:rsidR="00F536D7" w:rsidRPr="00F536D7" w:rsidRDefault="00F536D7" w:rsidP="00F536D7">
      <w:pPr>
        <w:rPr>
          <w:lang w:val="en-US"/>
        </w:rPr>
      </w:pPr>
      <w:r w:rsidRPr="00F536D7">
        <w:rPr>
          <w:lang w:val="en-US"/>
        </w:rPr>
        <w:t xml:space="preserve">   "Certificate" is a standard X.509 certificate that MUST be </w:t>
      </w:r>
      <w:proofErr w:type="gramStart"/>
      <w:r w:rsidRPr="00F536D7">
        <w:rPr>
          <w:lang w:val="en-US"/>
        </w:rPr>
        <w:t>compliant</w:t>
      </w:r>
      <w:proofErr w:type="gramEnd"/>
    </w:p>
    <w:p w14:paraId="5DC72B12" w14:textId="77777777" w:rsidR="00F536D7" w:rsidRPr="00F536D7" w:rsidRDefault="00F536D7" w:rsidP="00F536D7">
      <w:pPr>
        <w:rPr>
          <w:lang w:val="en-US"/>
        </w:rPr>
      </w:pPr>
      <w:r w:rsidRPr="00F536D7">
        <w:rPr>
          <w:lang w:val="en-US"/>
        </w:rPr>
        <w:t xml:space="preserve">   with RFC5280.  Enforcement of this constraint is left to the </w:t>
      </w:r>
      <w:proofErr w:type="gramStart"/>
      <w:r w:rsidRPr="00F536D7">
        <w:rPr>
          <w:lang w:val="en-US"/>
        </w:rPr>
        <w:t>relying</w:t>
      </w:r>
      <w:proofErr w:type="gramEnd"/>
    </w:p>
    <w:p w14:paraId="3CCC40F5" w14:textId="77777777" w:rsidR="00F536D7" w:rsidRPr="00F536D7" w:rsidRDefault="00F536D7" w:rsidP="00F536D7">
      <w:pPr>
        <w:rPr>
          <w:lang w:val="en-US"/>
        </w:rPr>
      </w:pPr>
      <w:r w:rsidRPr="00F536D7">
        <w:rPr>
          <w:lang w:val="en-US"/>
        </w:rPr>
        <w:t xml:space="preserve">   parties.</w:t>
      </w:r>
    </w:p>
    <w:p w14:paraId="02E4D4AB" w14:textId="77777777" w:rsidR="00F536D7" w:rsidRPr="00F536D7" w:rsidRDefault="00F536D7" w:rsidP="00F536D7">
      <w:pPr>
        <w:rPr>
          <w:lang w:val="en-US"/>
        </w:rPr>
      </w:pPr>
    </w:p>
    <w:p w14:paraId="1FBF598C" w14:textId="77777777" w:rsidR="00F536D7" w:rsidRPr="00F536D7" w:rsidRDefault="00F536D7" w:rsidP="00F536D7">
      <w:pPr>
        <w:rPr>
          <w:lang w:val="en-US"/>
        </w:rPr>
      </w:pPr>
      <w:r w:rsidRPr="00F536D7">
        <w:rPr>
          <w:lang w:val="en-US"/>
        </w:rPr>
        <w:t xml:space="preserve">   "</w:t>
      </w:r>
      <w:proofErr w:type="spellStart"/>
      <w:r w:rsidRPr="00F536D7">
        <w:rPr>
          <w:lang w:val="en-US"/>
        </w:rPr>
        <w:t>opaqueCert</w:t>
      </w:r>
      <w:proofErr w:type="spellEnd"/>
      <w:r w:rsidRPr="00F536D7">
        <w:rPr>
          <w:lang w:val="en-US"/>
        </w:rPr>
        <w:t xml:space="preserve">" should be used sparingly as it requires the </w:t>
      </w:r>
      <w:proofErr w:type="gramStart"/>
      <w:r w:rsidRPr="00F536D7">
        <w:rPr>
          <w:lang w:val="en-US"/>
        </w:rPr>
        <w:t>receiving</w:t>
      </w:r>
      <w:proofErr w:type="gramEnd"/>
    </w:p>
    <w:p w14:paraId="0ADB16E6" w14:textId="77777777" w:rsidR="00F536D7" w:rsidRPr="00F536D7" w:rsidRDefault="00F536D7" w:rsidP="00F536D7">
      <w:pPr>
        <w:rPr>
          <w:lang w:val="en-US"/>
        </w:rPr>
      </w:pPr>
      <w:r w:rsidRPr="00F536D7">
        <w:rPr>
          <w:lang w:val="en-US"/>
        </w:rPr>
        <w:t xml:space="preserve">   party to </w:t>
      </w:r>
      <w:proofErr w:type="spellStart"/>
      <w:r w:rsidRPr="00F536D7">
        <w:rPr>
          <w:lang w:val="en-US"/>
        </w:rPr>
        <w:t>implictly</w:t>
      </w:r>
      <w:proofErr w:type="spellEnd"/>
      <w:r w:rsidRPr="00F536D7">
        <w:rPr>
          <w:lang w:val="en-US"/>
        </w:rPr>
        <w:t xml:space="preserve"> know its format.  It is encoded as an </w:t>
      </w:r>
      <w:proofErr w:type="gramStart"/>
      <w:r w:rsidRPr="00F536D7">
        <w:rPr>
          <w:lang w:val="en-US"/>
        </w:rPr>
        <w:t>OCTET</w:t>
      </w:r>
      <w:proofErr w:type="gramEnd"/>
    </w:p>
    <w:p w14:paraId="120A212B" w14:textId="77777777" w:rsidR="00F536D7" w:rsidRPr="00F536D7" w:rsidRDefault="00F536D7" w:rsidP="00F536D7">
      <w:pPr>
        <w:rPr>
          <w:lang w:val="en-US"/>
        </w:rPr>
      </w:pPr>
      <w:r w:rsidRPr="00F536D7">
        <w:rPr>
          <w:lang w:val="en-US"/>
        </w:rPr>
        <w:t xml:space="preserve">   STRING.</w:t>
      </w:r>
    </w:p>
    <w:p w14:paraId="29A71729" w14:textId="77777777" w:rsidR="00F536D7" w:rsidRPr="00F536D7" w:rsidRDefault="00F536D7" w:rsidP="00F536D7">
      <w:pPr>
        <w:rPr>
          <w:lang w:val="en-US"/>
        </w:rPr>
      </w:pPr>
    </w:p>
    <w:p w14:paraId="0A303DA4" w14:textId="77777777" w:rsidR="00F536D7" w:rsidRPr="00F536D7" w:rsidRDefault="00F536D7" w:rsidP="00F536D7">
      <w:pPr>
        <w:rPr>
          <w:lang w:val="en-US"/>
        </w:rPr>
      </w:pPr>
      <w:r w:rsidRPr="00F536D7">
        <w:rPr>
          <w:lang w:val="en-US"/>
        </w:rPr>
        <w:t xml:space="preserve">   "</w:t>
      </w:r>
      <w:proofErr w:type="spellStart"/>
      <w:r w:rsidRPr="00F536D7">
        <w:rPr>
          <w:lang w:val="en-US"/>
        </w:rPr>
        <w:t>TypedCert</w:t>
      </w:r>
      <w:proofErr w:type="spellEnd"/>
      <w:r w:rsidRPr="00F536D7">
        <w:rPr>
          <w:lang w:val="en-US"/>
        </w:rPr>
        <w:t xml:space="preserve">" is an ASN.1 construct that has the </w:t>
      </w:r>
      <w:proofErr w:type="spellStart"/>
      <w:r w:rsidRPr="00F536D7">
        <w:rPr>
          <w:lang w:val="en-US"/>
        </w:rPr>
        <w:t>charateristics</w:t>
      </w:r>
      <w:proofErr w:type="spellEnd"/>
      <w:r w:rsidRPr="00F536D7">
        <w:rPr>
          <w:lang w:val="en-US"/>
        </w:rPr>
        <w:t xml:space="preserve"> of a</w:t>
      </w:r>
    </w:p>
    <w:p w14:paraId="77B96376" w14:textId="77777777" w:rsidR="00F536D7" w:rsidRPr="00F536D7" w:rsidRDefault="00F536D7" w:rsidP="00F536D7">
      <w:pPr>
        <w:rPr>
          <w:lang w:val="en-US"/>
        </w:rPr>
      </w:pPr>
      <w:r w:rsidRPr="00F536D7">
        <w:rPr>
          <w:lang w:val="en-US"/>
        </w:rPr>
        <w:t xml:space="preserve">   certificate, but is not encoded as an X.509 certificate.  The</w:t>
      </w:r>
    </w:p>
    <w:p w14:paraId="1E29B07D" w14:textId="77777777" w:rsidR="00F536D7" w:rsidRPr="00F536D7" w:rsidRDefault="00F536D7" w:rsidP="00F536D7">
      <w:pPr>
        <w:rPr>
          <w:lang w:val="en-US"/>
        </w:rPr>
      </w:pPr>
      <w:r w:rsidRPr="00F536D7">
        <w:rPr>
          <w:lang w:val="en-US"/>
        </w:rPr>
        <w:t xml:space="preserve">   </w:t>
      </w:r>
      <w:proofErr w:type="spellStart"/>
      <w:r w:rsidRPr="00F536D7">
        <w:rPr>
          <w:lang w:val="en-US"/>
        </w:rPr>
        <w:t>certTypeField</w:t>
      </w:r>
      <w:proofErr w:type="spellEnd"/>
      <w:r w:rsidRPr="00F536D7">
        <w:rPr>
          <w:lang w:val="en-US"/>
        </w:rPr>
        <w:t xml:space="preserve"> indicates how to interpret the </w:t>
      </w:r>
      <w:proofErr w:type="spellStart"/>
      <w:r w:rsidRPr="00F536D7">
        <w:rPr>
          <w:lang w:val="en-US"/>
        </w:rPr>
        <w:t>certBody</w:t>
      </w:r>
      <w:proofErr w:type="spellEnd"/>
      <w:r w:rsidRPr="00F536D7">
        <w:rPr>
          <w:lang w:val="en-US"/>
        </w:rPr>
        <w:t xml:space="preserve"> field.  While</w:t>
      </w:r>
    </w:p>
    <w:p w14:paraId="40646062" w14:textId="77777777" w:rsidR="00F536D7" w:rsidRPr="00F536D7" w:rsidRDefault="00F536D7" w:rsidP="00F536D7">
      <w:pPr>
        <w:rPr>
          <w:lang w:val="en-US"/>
        </w:rPr>
      </w:pPr>
      <w:r w:rsidRPr="00F536D7">
        <w:rPr>
          <w:lang w:val="en-US"/>
        </w:rPr>
        <w:t xml:space="preserve">   it is possible to carry any type of data in this structure, it's</w:t>
      </w:r>
    </w:p>
    <w:p w14:paraId="65D2798C" w14:textId="77777777" w:rsidR="00F536D7" w:rsidRPr="00F536D7" w:rsidRDefault="00F536D7" w:rsidP="00F536D7">
      <w:pPr>
        <w:rPr>
          <w:lang w:val="en-US"/>
        </w:rPr>
      </w:pPr>
      <w:r w:rsidRPr="00F536D7">
        <w:rPr>
          <w:lang w:val="en-US"/>
        </w:rPr>
        <w:t xml:space="preserve">   intended the content field include data for at least one public </w:t>
      </w:r>
      <w:proofErr w:type="gramStart"/>
      <w:r w:rsidRPr="00F536D7">
        <w:rPr>
          <w:lang w:val="en-US"/>
        </w:rPr>
        <w:t>key</w:t>
      </w:r>
      <w:proofErr w:type="gramEnd"/>
    </w:p>
    <w:p w14:paraId="568DE9EB" w14:textId="77777777" w:rsidR="00F536D7" w:rsidRPr="00F536D7" w:rsidRDefault="00F536D7" w:rsidP="00F536D7">
      <w:pPr>
        <w:rPr>
          <w:lang w:val="en-US"/>
        </w:rPr>
      </w:pPr>
      <w:r w:rsidRPr="00F536D7">
        <w:rPr>
          <w:lang w:val="en-US"/>
        </w:rPr>
        <w:t xml:space="preserve">   formatted as a </w:t>
      </w:r>
      <w:proofErr w:type="spellStart"/>
      <w:r w:rsidRPr="00F536D7">
        <w:rPr>
          <w:lang w:val="en-US"/>
        </w:rPr>
        <w:t>SubjectPublicKeyInfo</w:t>
      </w:r>
      <w:proofErr w:type="spellEnd"/>
      <w:r w:rsidRPr="00F536D7">
        <w:rPr>
          <w:lang w:val="en-US"/>
        </w:rPr>
        <w:t xml:space="preserve"> (see [RFC5912]).</w:t>
      </w:r>
    </w:p>
    <w:p w14:paraId="1D53B217" w14:textId="77777777" w:rsidR="00F536D7" w:rsidRPr="00F536D7" w:rsidRDefault="00F536D7" w:rsidP="00F536D7">
      <w:pPr>
        <w:rPr>
          <w:lang w:val="en-US"/>
        </w:rPr>
      </w:pPr>
    </w:p>
    <w:p w14:paraId="2EE3EE67" w14:textId="77777777" w:rsidR="00F536D7" w:rsidRPr="00F536D7" w:rsidRDefault="00F536D7" w:rsidP="00F536D7">
      <w:pPr>
        <w:rPr>
          <w:lang w:val="en-US"/>
        </w:rPr>
      </w:pPr>
      <w:r w:rsidRPr="00F536D7">
        <w:rPr>
          <w:lang w:val="en-US"/>
        </w:rPr>
        <w:t xml:space="preserve">   TYPED-</w:t>
      </w:r>
      <w:proofErr w:type="gramStart"/>
      <w:r w:rsidRPr="00F536D7">
        <w:rPr>
          <w:lang w:val="en-US"/>
        </w:rPr>
        <w:t>CERT ::=</w:t>
      </w:r>
      <w:proofErr w:type="gramEnd"/>
      <w:r w:rsidRPr="00F536D7">
        <w:rPr>
          <w:lang w:val="en-US"/>
        </w:rPr>
        <w:t xml:space="preserve"> TYPE-IDENTIFIER -- basically an object id and a matching ASN1</w:t>
      </w:r>
    </w:p>
    <w:p w14:paraId="793DBB48" w14:textId="77777777" w:rsidR="00F536D7" w:rsidRPr="00F536D7" w:rsidRDefault="00F536D7" w:rsidP="00F536D7">
      <w:pPr>
        <w:rPr>
          <w:lang w:val="en-US"/>
        </w:rPr>
      </w:pPr>
      <w:r w:rsidRPr="00F536D7">
        <w:rPr>
          <w:lang w:val="en-US"/>
        </w:rPr>
        <w:t xml:space="preserve">                                  -- structure encoded as a sequence</w:t>
      </w:r>
    </w:p>
    <w:p w14:paraId="5046BF81" w14:textId="77777777" w:rsidR="00F536D7" w:rsidRPr="00F536D7" w:rsidRDefault="00F536D7" w:rsidP="00F536D7">
      <w:pPr>
        <w:rPr>
          <w:lang w:val="en-US"/>
        </w:rPr>
      </w:pPr>
      <w:r w:rsidRPr="00F536D7">
        <w:rPr>
          <w:lang w:val="en-US"/>
        </w:rPr>
        <w:t xml:space="preserve">   </w:t>
      </w:r>
      <w:proofErr w:type="spellStart"/>
      <w:proofErr w:type="gramStart"/>
      <w:r w:rsidRPr="00F536D7">
        <w:rPr>
          <w:lang w:val="en-US"/>
        </w:rPr>
        <w:t>CertType</w:t>
      </w:r>
      <w:proofErr w:type="spellEnd"/>
      <w:r w:rsidRPr="00F536D7">
        <w:rPr>
          <w:lang w:val="en-US"/>
        </w:rPr>
        <w:t xml:space="preserve"> ::=</w:t>
      </w:r>
      <w:proofErr w:type="gramEnd"/>
      <w:r w:rsidRPr="00F536D7">
        <w:rPr>
          <w:lang w:val="en-US"/>
        </w:rPr>
        <w:t xml:space="preserve"> </w:t>
      </w:r>
      <w:proofErr w:type="spellStart"/>
      <w:r w:rsidRPr="00F536D7">
        <w:rPr>
          <w:lang w:val="en-US"/>
        </w:rPr>
        <w:t>TYPED-CERT.&amp;id</w:t>
      </w:r>
      <w:proofErr w:type="spellEnd"/>
    </w:p>
    <w:p w14:paraId="452D8590" w14:textId="77777777" w:rsidR="00F536D7" w:rsidRPr="00F536D7" w:rsidRDefault="00F536D7" w:rsidP="00F536D7">
      <w:pPr>
        <w:rPr>
          <w:lang w:val="en-US"/>
        </w:rPr>
      </w:pPr>
    </w:p>
    <w:p w14:paraId="7E69CD03" w14:textId="77777777" w:rsidR="00F536D7" w:rsidRPr="00F536D7" w:rsidRDefault="00F536D7" w:rsidP="00F536D7">
      <w:pPr>
        <w:rPr>
          <w:lang w:val="en-US"/>
        </w:rPr>
      </w:pPr>
      <w:r w:rsidRPr="00F536D7">
        <w:rPr>
          <w:lang w:val="en-US"/>
        </w:rPr>
        <w:t xml:space="preserve">   </w:t>
      </w:r>
      <w:proofErr w:type="spellStart"/>
      <w:proofErr w:type="gramStart"/>
      <w:r w:rsidRPr="00F536D7">
        <w:rPr>
          <w:lang w:val="en-US"/>
        </w:rPr>
        <w:t>TypedCert</w:t>
      </w:r>
      <w:proofErr w:type="spellEnd"/>
      <w:r w:rsidRPr="00F536D7">
        <w:rPr>
          <w:lang w:val="en-US"/>
        </w:rPr>
        <w:t xml:space="preserve"> ::=</w:t>
      </w:r>
      <w:proofErr w:type="gramEnd"/>
      <w:r w:rsidRPr="00F536D7">
        <w:rPr>
          <w:lang w:val="en-US"/>
        </w:rPr>
        <w:t xml:space="preserve"> SEQUENCE {</w:t>
      </w:r>
    </w:p>
    <w:p w14:paraId="3BEAD4EA" w14:textId="77777777" w:rsidR="00F536D7" w:rsidRPr="00F536D7" w:rsidRDefault="00F536D7" w:rsidP="00F536D7">
      <w:pPr>
        <w:rPr>
          <w:lang w:val="en-US"/>
        </w:rPr>
      </w:pPr>
      <w:r w:rsidRPr="00F536D7">
        <w:rPr>
          <w:lang w:val="en-US"/>
        </w:rPr>
        <w:lastRenderedPageBreak/>
        <w:t xml:space="preserve">                 </w:t>
      </w:r>
      <w:proofErr w:type="spellStart"/>
      <w:r w:rsidRPr="00F536D7">
        <w:rPr>
          <w:lang w:val="en-US"/>
        </w:rPr>
        <w:t>certType</w:t>
      </w:r>
      <w:proofErr w:type="spellEnd"/>
      <w:r w:rsidRPr="00F536D7">
        <w:rPr>
          <w:lang w:val="en-US"/>
        </w:rPr>
        <w:t xml:space="preserve">     </w:t>
      </w:r>
      <w:proofErr w:type="spellStart"/>
      <w:r w:rsidRPr="00F536D7">
        <w:rPr>
          <w:lang w:val="en-US"/>
        </w:rPr>
        <w:t>TYPED-CERT.&amp;id</w:t>
      </w:r>
      <w:proofErr w:type="spellEnd"/>
      <w:r w:rsidRPr="00F536D7">
        <w:rPr>
          <w:lang w:val="en-US"/>
        </w:rPr>
        <w:t>({</w:t>
      </w:r>
      <w:proofErr w:type="spellStart"/>
      <w:r w:rsidRPr="00F536D7">
        <w:rPr>
          <w:lang w:val="en-US"/>
        </w:rPr>
        <w:t>TypedCertSet</w:t>
      </w:r>
      <w:proofErr w:type="spellEnd"/>
      <w:r w:rsidRPr="00F536D7">
        <w:rPr>
          <w:lang w:val="en-US"/>
        </w:rPr>
        <w:t>}),</w:t>
      </w:r>
    </w:p>
    <w:p w14:paraId="3AF6F358" w14:textId="77777777" w:rsidR="00F536D7" w:rsidRPr="00F536D7" w:rsidRDefault="00F536D7" w:rsidP="00F536D7">
      <w:pPr>
        <w:rPr>
          <w:lang w:val="en-US"/>
        </w:rPr>
      </w:pPr>
      <w:r w:rsidRPr="00F536D7">
        <w:rPr>
          <w:lang w:val="en-US"/>
        </w:rPr>
        <w:t xml:space="preserve">                 content     </w:t>
      </w:r>
      <w:proofErr w:type="spellStart"/>
      <w:r w:rsidRPr="00F536D7">
        <w:rPr>
          <w:lang w:val="en-US"/>
        </w:rPr>
        <w:t>TYPED-CERT.&amp;Type</w:t>
      </w:r>
      <w:proofErr w:type="spellEnd"/>
      <w:r w:rsidRPr="00F536D7">
        <w:rPr>
          <w:lang w:val="en-US"/>
        </w:rPr>
        <w:t xml:space="preserve"> ({</w:t>
      </w:r>
      <w:proofErr w:type="spellStart"/>
      <w:r w:rsidRPr="00F536D7">
        <w:rPr>
          <w:lang w:val="en-US"/>
        </w:rPr>
        <w:t>TypedCertSet</w:t>
      </w:r>
      <w:proofErr w:type="spellEnd"/>
      <w:r w:rsidRPr="00F536D7">
        <w:rPr>
          <w:lang w:val="en-US"/>
        </w:rPr>
        <w:t>}{@certType})</w:t>
      </w:r>
    </w:p>
    <w:p w14:paraId="2EE244BF" w14:textId="77777777" w:rsidR="00F536D7" w:rsidRPr="00F536D7" w:rsidRDefault="00F536D7" w:rsidP="00F536D7">
      <w:pPr>
        <w:rPr>
          <w:lang w:val="en-US"/>
        </w:rPr>
      </w:pPr>
      <w:r w:rsidRPr="00F536D7">
        <w:rPr>
          <w:lang w:val="en-US"/>
        </w:rPr>
        <w:t xml:space="preserve">             }</w:t>
      </w:r>
    </w:p>
    <w:p w14:paraId="39741BB1" w14:textId="77777777" w:rsidR="00F536D7" w:rsidRPr="00F536D7" w:rsidRDefault="00F536D7" w:rsidP="00F536D7">
      <w:pPr>
        <w:rPr>
          <w:lang w:val="en-US"/>
        </w:rPr>
      </w:pPr>
    </w:p>
    <w:p w14:paraId="36573A01" w14:textId="77777777" w:rsidR="00F536D7" w:rsidRPr="00F536D7" w:rsidRDefault="00F536D7" w:rsidP="00F536D7">
      <w:pPr>
        <w:rPr>
          <w:lang w:val="en-US"/>
        </w:rPr>
      </w:pPr>
      <w:r w:rsidRPr="00F536D7">
        <w:rPr>
          <w:lang w:val="en-US"/>
        </w:rPr>
        <w:t xml:space="preserve">   </w:t>
      </w:r>
      <w:proofErr w:type="spellStart"/>
      <w:r w:rsidRPr="00F536D7">
        <w:rPr>
          <w:lang w:val="en-US"/>
        </w:rPr>
        <w:t>TypedCertSet</w:t>
      </w:r>
      <w:proofErr w:type="spellEnd"/>
      <w:r w:rsidRPr="00F536D7">
        <w:rPr>
          <w:lang w:val="en-US"/>
        </w:rPr>
        <w:t xml:space="preserve"> TYPED-</w:t>
      </w:r>
      <w:proofErr w:type="gramStart"/>
      <w:r w:rsidRPr="00F536D7">
        <w:rPr>
          <w:lang w:val="en-US"/>
        </w:rPr>
        <w:t>CERT ::=</w:t>
      </w:r>
      <w:proofErr w:type="gramEnd"/>
      <w:r w:rsidRPr="00F536D7">
        <w:rPr>
          <w:lang w:val="en-US"/>
        </w:rPr>
        <w:t xml:space="preserve"> {</w:t>
      </w:r>
    </w:p>
    <w:p w14:paraId="4B5916FF" w14:textId="77777777" w:rsidR="00F536D7" w:rsidRPr="00F536D7" w:rsidRDefault="00F536D7" w:rsidP="00F536D7">
      <w:pPr>
        <w:rPr>
          <w:lang w:val="en-US"/>
        </w:rPr>
      </w:pPr>
      <w:r w:rsidRPr="00F536D7">
        <w:rPr>
          <w:lang w:val="en-US"/>
        </w:rPr>
        <w:t xml:space="preserve">                ... -- Empty for now,</w:t>
      </w:r>
    </w:p>
    <w:p w14:paraId="33D41E49" w14:textId="77777777" w:rsidR="00F536D7" w:rsidRPr="00F536D7" w:rsidRDefault="00F536D7" w:rsidP="00F536D7">
      <w:pPr>
        <w:rPr>
          <w:lang w:val="en-US"/>
        </w:rPr>
      </w:pPr>
      <w:r w:rsidRPr="00F536D7">
        <w:rPr>
          <w:lang w:val="en-US"/>
        </w:rPr>
        <w:t xml:space="preserve">                }</w:t>
      </w:r>
    </w:p>
    <w:p w14:paraId="6B9AB4B4" w14:textId="77777777" w:rsidR="00F536D7" w:rsidRPr="00F536D7" w:rsidRDefault="00F536D7" w:rsidP="00F536D7">
      <w:pPr>
        <w:rPr>
          <w:lang w:val="en-US"/>
        </w:rPr>
      </w:pPr>
    </w:p>
    <w:p w14:paraId="29134398" w14:textId="77777777" w:rsidR="00F536D7" w:rsidRPr="00F536D7" w:rsidRDefault="00F536D7" w:rsidP="00F536D7">
      <w:pPr>
        <w:rPr>
          <w:lang w:val="en-US"/>
        </w:rPr>
      </w:pPr>
      <w:r w:rsidRPr="00F536D7">
        <w:rPr>
          <w:lang w:val="en-US"/>
        </w:rPr>
        <w:t xml:space="preserve">   "</w:t>
      </w:r>
      <w:proofErr w:type="spellStart"/>
      <w:r w:rsidRPr="00F536D7">
        <w:rPr>
          <w:lang w:val="en-US"/>
        </w:rPr>
        <w:t>TypedFlatCert</w:t>
      </w:r>
      <w:proofErr w:type="spellEnd"/>
      <w:r w:rsidRPr="00F536D7">
        <w:rPr>
          <w:lang w:val="en-US"/>
        </w:rPr>
        <w:t>" is a certificate that does not have a valid ASN.1</w:t>
      </w:r>
    </w:p>
    <w:p w14:paraId="6314EEC4" w14:textId="77777777" w:rsidR="00F536D7" w:rsidRPr="00F536D7" w:rsidRDefault="00F536D7" w:rsidP="00F536D7">
      <w:pPr>
        <w:rPr>
          <w:lang w:val="en-US"/>
        </w:rPr>
      </w:pPr>
      <w:r w:rsidRPr="00F536D7">
        <w:rPr>
          <w:lang w:val="en-US"/>
        </w:rPr>
        <w:t xml:space="preserve">   encoding.  Think compact or implicit certificates as might be </w:t>
      </w:r>
      <w:proofErr w:type="gramStart"/>
      <w:r w:rsidRPr="00F536D7">
        <w:rPr>
          <w:lang w:val="en-US"/>
        </w:rPr>
        <w:t>used</w:t>
      </w:r>
      <w:proofErr w:type="gramEnd"/>
    </w:p>
    <w:p w14:paraId="3518B929" w14:textId="77777777" w:rsidR="00F536D7" w:rsidRPr="00F536D7" w:rsidRDefault="00F536D7" w:rsidP="00F536D7">
      <w:pPr>
        <w:rPr>
          <w:lang w:val="en-US"/>
        </w:rPr>
      </w:pPr>
      <w:r w:rsidRPr="00F536D7">
        <w:rPr>
          <w:lang w:val="en-US"/>
        </w:rPr>
        <w:t xml:space="preserve">   with smart cards.  </w:t>
      </w:r>
      <w:proofErr w:type="spellStart"/>
      <w:r w:rsidRPr="00F536D7">
        <w:rPr>
          <w:lang w:val="en-US"/>
        </w:rPr>
        <w:t>certType</w:t>
      </w:r>
      <w:proofErr w:type="spellEnd"/>
      <w:r w:rsidRPr="00F536D7">
        <w:rPr>
          <w:lang w:val="en-US"/>
        </w:rPr>
        <w:t xml:space="preserve"> indicates the format of the data in the</w:t>
      </w:r>
    </w:p>
    <w:p w14:paraId="10841936" w14:textId="77777777" w:rsidR="00F536D7" w:rsidRPr="00F536D7" w:rsidRDefault="00F536D7" w:rsidP="00F536D7">
      <w:pPr>
        <w:rPr>
          <w:lang w:val="en-US"/>
        </w:rPr>
      </w:pPr>
      <w:r w:rsidRPr="00F536D7">
        <w:rPr>
          <w:lang w:val="en-US"/>
        </w:rPr>
        <w:t xml:space="preserve">   </w:t>
      </w:r>
      <w:proofErr w:type="spellStart"/>
      <w:r w:rsidRPr="00F536D7">
        <w:rPr>
          <w:lang w:val="en-US"/>
        </w:rPr>
        <w:t>certBody</w:t>
      </w:r>
      <w:proofErr w:type="spellEnd"/>
      <w:r w:rsidRPr="00F536D7">
        <w:rPr>
          <w:lang w:val="en-US"/>
        </w:rPr>
        <w:t xml:space="preserve"> field, and ideally refers to a published specification.</w:t>
      </w:r>
    </w:p>
    <w:p w14:paraId="36C7F2C0" w14:textId="77777777" w:rsidR="00F536D7" w:rsidRPr="00F536D7" w:rsidRDefault="00F536D7" w:rsidP="00F536D7">
      <w:pPr>
        <w:rPr>
          <w:lang w:val="en-US"/>
        </w:rPr>
      </w:pPr>
    </w:p>
    <w:p w14:paraId="2FB88A31" w14:textId="77777777" w:rsidR="00F536D7" w:rsidRPr="00F536D7" w:rsidRDefault="00F536D7" w:rsidP="00F536D7">
      <w:pPr>
        <w:rPr>
          <w:lang w:val="en-US"/>
        </w:rPr>
      </w:pPr>
      <w:r w:rsidRPr="00F536D7">
        <w:rPr>
          <w:lang w:val="en-US"/>
        </w:rPr>
        <w:t xml:space="preserve">   </w:t>
      </w:r>
      <w:proofErr w:type="spellStart"/>
      <w:proofErr w:type="gramStart"/>
      <w:r w:rsidRPr="00F536D7">
        <w:rPr>
          <w:lang w:val="en-US"/>
        </w:rPr>
        <w:t>TypedFlatCert</w:t>
      </w:r>
      <w:proofErr w:type="spellEnd"/>
      <w:r w:rsidRPr="00F536D7">
        <w:rPr>
          <w:lang w:val="en-US"/>
        </w:rPr>
        <w:t xml:space="preserve"> ::=</w:t>
      </w:r>
      <w:proofErr w:type="gramEnd"/>
      <w:r w:rsidRPr="00F536D7">
        <w:rPr>
          <w:lang w:val="en-US"/>
        </w:rPr>
        <w:t xml:space="preserve"> SEQUENCE {</w:t>
      </w:r>
    </w:p>
    <w:p w14:paraId="559A367E" w14:textId="77777777" w:rsidR="00F536D7" w:rsidRPr="00F536D7" w:rsidRDefault="00F536D7" w:rsidP="00F536D7">
      <w:pPr>
        <w:rPr>
          <w:lang w:val="en-US"/>
        </w:rPr>
      </w:pPr>
      <w:r w:rsidRPr="00F536D7">
        <w:rPr>
          <w:lang w:val="en-US"/>
        </w:rPr>
        <w:t xml:space="preserve">       </w:t>
      </w:r>
      <w:proofErr w:type="spellStart"/>
      <w:r w:rsidRPr="00F536D7">
        <w:rPr>
          <w:lang w:val="en-US"/>
        </w:rPr>
        <w:t>certType</w:t>
      </w:r>
      <w:proofErr w:type="spellEnd"/>
      <w:r w:rsidRPr="00F536D7">
        <w:rPr>
          <w:lang w:val="en-US"/>
        </w:rPr>
        <w:t xml:space="preserve"> OBJECT IDENTIFIER,</w:t>
      </w:r>
    </w:p>
    <w:p w14:paraId="18295E8F" w14:textId="77777777" w:rsidR="00F536D7" w:rsidRPr="00F536D7" w:rsidRDefault="00F536D7" w:rsidP="00F536D7">
      <w:pPr>
        <w:rPr>
          <w:lang w:val="en-US"/>
        </w:rPr>
      </w:pPr>
      <w:r w:rsidRPr="00F536D7">
        <w:rPr>
          <w:lang w:val="en-US"/>
        </w:rPr>
        <w:t xml:space="preserve">       </w:t>
      </w:r>
      <w:proofErr w:type="spellStart"/>
      <w:r w:rsidRPr="00F536D7">
        <w:rPr>
          <w:lang w:val="en-US"/>
        </w:rPr>
        <w:t>certBody</w:t>
      </w:r>
      <w:proofErr w:type="spellEnd"/>
      <w:r w:rsidRPr="00F536D7">
        <w:rPr>
          <w:lang w:val="en-US"/>
        </w:rPr>
        <w:t xml:space="preserve"> OCTET STRING</w:t>
      </w:r>
    </w:p>
    <w:p w14:paraId="061D652D" w14:textId="77777777" w:rsidR="00F536D7" w:rsidRPr="00F536D7" w:rsidRDefault="00F536D7" w:rsidP="00F536D7">
      <w:pPr>
        <w:rPr>
          <w:lang w:val="fr-FR"/>
        </w:rPr>
      </w:pPr>
      <w:r w:rsidRPr="00F536D7">
        <w:rPr>
          <w:lang w:val="en-US"/>
        </w:rPr>
        <w:t xml:space="preserve">   </w:t>
      </w:r>
      <w:r w:rsidRPr="00F536D7">
        <w:rPr>
          <w:lang w:val="fr-FR"/>
        </w:rPr>
        <w:t>}</w:t>
      </w:r>
    </w:p>
    <w:p w14:paraId="30BF1EEE" w14:textId="77777777" w:rsidR="00F536D7" w:rsidRPr="00F536D7" w:rsidRDefault="00F536D7" w:rsidP="00F536D7">
      <w:pPr>
        <w:rPr>
          <w:lang w:val="fr-FR"/>
        </w:rPr>
      </w:pPr>
    </w:p>
    <w:p w14:paraId="2F12510D" w14:textId="77777777" w:rsidR="00F536D7" w:rsidRPr="00F536D7" w:rsidRDefault="00F536D7" w:rsidP="00F536D7">
      <w:pPr>
        <w:rPr>
          <w:lang w:val="fr-FR"/>
        </w:rPr>
      </w:pPr>
    </w:p>
    <w:p w14:paraId="6CBC293A" w14:textId="77777777" w:rsidR="00F536D7" w:rsidRPr="00F536D7" w:rsidRDefault="00F536D7" w:rsidP="00F536D7">
      <w:pPr>
        <w:rPr>
          <w:lang w:val="fr-FR"/>
        </w:rPr>
      </w:pPr>
    </w:p>
    <w:p w14:paraId="0986772E" w14:textId="77777777" w:rsidR="00F536D7" w:rsidRPr="00F536D7" w:rsidRDefault="00F536D7" w:rsidP="00F536D7">
      <w:pPr>
        <w:rPr>
          <w:lang w:val="fr-FR"/>
        </w:rPr>
      </w:pPr>
    </w:p>
    <w:p w14:paraId="0696E2C7" w14:textId="77777777" w:rsidR="00F536D7" w:rsidRPr="00F536D7" w:rsidRDefault="00F536D7" w:rsidP="00F536D7">
      <w:pPr>
        <w:rPr>
          <w:lang w:val="fr-FR"/>
        </w:rPr>
      </w:pPr>
    </w:p>
    <w:p w14:paraId="65868F35" w14:textId="77777777" w:rsidR="00F536D7" w:rsidRPr="00F536D7" w:rsidRDefault="00F536D7" w:rsidP="00F536D7">
      <w:pPr>
        <w:rPr>
          <w:lang w:val="fr-FR"/>
        </w:rPr>
      </w:pPr>
      <w:proofErr w:type="spellStart"/>
      <w:r w:rsidRPr="00F536D7">
        <w:rPr>
          <w:lang w:val="fr-FR"/>
        </w:rPr>
        <w:t>StJohns</w:t>
      </w:r>
      <w:proofErr w:type="spellEnd"/>
      <w:r w:rsidRPr="00F536D7">
        <w:rPr>
          <w:lang w:val="fr-FR"/>
        </w:rPr>
        <w:t xml:space="preserve">                  Expires 9 </w:t>
      </w:r>
      <w:proofErr w:type="spellStart"/>
      <w:r w:rsidRPr="00F536D7">
        <w:rPr>
          <w:lang w:val="fr-FR"/>
        </w:rPr>
        <w:t>December</w:t>
      </w:r>
      <w:proofErr w:type="spellEnd"/>
      <w:r w:rsidRPr="00F536D7">
        <w:rPr>
          <w:lang w:val="fr-FR"/>
        </w:rPr>
        <w:t xml:space="preserve"> 2023             </w:t>
      </w:r>
      <w:proofErr w:type="gramStart"/>
      <w:r w:rsidRPr="00F536D7">
        <w:rPr>
          <w:lang w:val="fr-FR"/>
        </w:rPr>
        <w:t xml:space="preserve">   [</w:t>
      </w:r>
      <w:proofErr w:type="gramEnd"/>
      <w:r w:rsidRPr="00F536D7">
        <w:rPr>
          <w:lang w:val="fr-FR"/>
        </w:rPr>
        <w:t>Page 5]</w:t>
      </w:r>
    </w:p>
    <w:p w14:paraId="7630D6D1" w14:textId="77777777" w:rsidR="00F536D7" w:rsidRPr="00F536D7" w:rsidRDefault="00F536D7" w:rsidP="00F536D7">
      <w:pPr>
        <w:rPr>
          <w:lang w:val="fr-FR"/>
        </w:rPr>
      </w:pPr>
      <w:r w:rsidRPr="003E36E0">
        <w:rPr>
          <w:lang w:val="fr-FR"/>
          <w:rPrChange w:id="388" w:author="Tschofenig, Hannes (T CST SEA-DE)" w:date="2023-06-29T13:31:00Z">
            <w:rPr/>
          </w:rPrChange>
        </w:rPr>
        <w:br w:type="page"/>
      </w:r>
    </w:p>
    <w:p w14:paraId="4AAE05B6" w14:textId="77777777" w:rsidR="00F536D7" w:rsidRPr="00F536D7" w:rsidRDefault="00F536D7" w:rsidP="00F536D7">
      <w:pPr>
        <w:rPr>
          <w:lang w:val="fr-FR"/>
        </w:rPr>
      </w:pPr>
      <w:r w:rsidRPr="00F536D7">
        <w:rPr>
          <w:lang w:val="fr-FR"/>
        </w:rPr>
        <w:lastRenderedPageBreak/>
        <w:t xml:space="preserve">Internet-Draft         CSR Attestation </w:t>
      </w:r>
      <w:proofErr w:type="spellStart"/>
      <w:r w:rsidRPr="00F536D7">
        <w:rPr>
          <w:lang w:val="fr-FR"/>
        </w:rPr>
        <w:t>Attributes</w:t>
      </w:r>
      <w:proofErr w:type="spellEnd"/>
      <w:r w:rsidRPr="00F536D7">
        <w:rPr>
          <w:lang w:val="fr-FR"/>
        </w:rPr>
        <w:t xml:space="preserve">              June 2023</w:t>
      </w:r>
    </w:p>
    <w:p w14:paraId="111E05A4" w14:textId="77777777" w:rsidR="00F536D7" w:rsidRPr="00F536D7" w:rsidRDefault="00F536D7" w:rsidP="00F536D7">
      <w:pPr>
        <w:rPr>
          <w:lang w:val="fr-FR"/>
        </w:rPr>
      </w:pPr>
    </w:p>
    <w:p w14:paraId="47CB14FB" w14:textId="77777777" w:rsidR="00F536D7" w:rsidRPr="00F536D7" w:rsidRDefault="00F536D7" w:rsidP="00F536D7">
      <w:pPr>
        <w:rPr>
          <w:lang w:val="fr-FR"/>
        </w:rPr>
      </w:pPr>
    </w:p>
    <w:p w14:paraId="54F0C80F" w14:textId="77777777" w:rsidR="00F536D7" w:rsidRPr="00F536D7" w:rsidRDefault="00F536D7" w:rsidP="00F536D7">
      <w:pPr>
        <w:rPr>
          <w:lang w:val="en-US"/>
        </w:rPr>
      </w:pPr>
      <w:r w:rsidRPr="00F536D7">
        <w:rPr>
          <w:lang w:val="en-US"/>
        </w:rPr>
        <w:t xml:space="preserve">3.3.  </w:t>
      </w:r>
      <w:proofErr w:type="spellStart"/>
      <w:r w:rsidRPr="00F536D7">
        <w:rPr>
          <w:lang w:val="en-US"/>
        </w:rPr>
        <w:t>AttestAttribute</w:t>
      </w:r>
      <w:proofErr w:type="spellEnd"/>
    </w:p>
    <w:p w14:paraId="3437D05A" w14:textId="77777777" w:rsidR="00F536D7" w:rsidRPr="00F536D7" w:rsidRDefault="00F536D7" w:rsidP="00F536D7">
      <w:pPr>
        <w:rPr>
          <w:lang w:val="en-US"/>
        </w:rPr>
      </w:pPr>
    </w:p>
    <w:p w14:paraId="5C40CB8F" w14:textId="77777777" w:rsidR="00F536D7" w:rsidRPr="00F536D7" w:rsidRDefault="00F536D7" w:rsidP="00F536D7">
      <w:pPr>
        <w:rPr>
          <w:lang w:val="en-US"/>
        </w:rPr>
      </w:pPr>
      <w:r w:rsidRPr="00F536D7">
        <w:rPr>
          <w:lang w:val="en-US"/>
        </w:rPr>
        <w:t xml:space="preserve">   By definition, Attributes within a Certification Signing Request </w:t>
      </w:r>
      <w:proofErr w:type="gramStart"/>
      <w:r w:rsidRPr="00F536D7">
        <w:rPr>
          <w:lang w:val="en-US"/>
        </w:rPr>
        <w:t>are</w:t>
      </w:r>
      <w:proofErr w:type="gramEnd"/>
    </w:p>
    <w:p w14:paraId="3CCE1600" w14:textId="77777777" w:rsidR="00F536D7" w:rsidRPr="00F536D7" w:rsidRDefault="00F536D7" w:rsidP="00F536D7">
      <w:pPr>
        <w:rPr>
          <w:lang w:val="en-US"/>
        </w:rPr>
      </w:pPr>
      <w:r w:rsidRPr="00F536D7">
        <w:rPr>
          <w:lang w:val="en-US"/>
        </w:rPr>
        <w:t xml:space="preserve">   typed as ATTRIBUTE.  This attribute definition contains one or </w:t>
      </w:r>
      <w:proofErr w:type="gramStart"/>
      <w:r w:rsidRPr="00F536D7">
        <w:rPr>
          <w:lang w:val="en-US"/>
        </w:rPr>
        <w:t>more</w:t>
      </w:r>
      <w:proofErr w:type="gramEnd"/>
    </w:p>
    <w:p w14:paraId="492ECACD" w14:textId="77777777" w:rsidR="00F536D7" w:rsidRPr="00F536D7" w:rsidRDefault="00F536D7" w:rsidP="00F536D7">
      <w:pPr>
        <w:rPr>
          <w:lang w:val="en-US"/>
        </w:rPr>
      </w:pPr>
      <w:r w:rsidRPr="00F536D7">
        <w:rPr>
          <w:lang w:val="en-US"/>
        </w:rPr>
        <w:t xml:space="preserve">   attestation statements of a type "</w:t>
      </w:r>
      <w:proofErr w:type="spellStart"/>
      <w:r w:rsidRPr="00F536D7">
        <w:rPr>
          <w:lang w:val="en-US"/>
        </w:rPr>
        <w:t>AttestStatement</w:t>
      </w:r>
      <w:proofErr w:type="spellEnd"/>
      <w:r w:rsidRPr="00F536D7">
        <w:rPr>
          <w:lang w:val="en-US"/>
        </w:rPr>
        <w:t>".</w:t>
      </w:r>
    </w:p>
    <w:p w14:paraId="2326FB48" w14:textId="77777777" w:rsidR="00F536D7" w:rsidRPr="00F536D7" w:rsidRDefault="00F536D7" w:rsidP="00F536D7">
      <w:pPr>
        <w:rPr>
          <w:lang w:val="en-US"/>
        </w:rPr>
      </w:pPr>
    </w:p>
    <w:p w14:paraId="2982C6B5" w14:textId="77777777" w:rsidR="00F536D7" w:rsidRPr="00F536D7" w:rsidRDefault="00F536D7" w:rsidP="00F536D7">
      <w:pPr>
        <w:rPr>
          <w:lang w:val="en-US"/>
        </w:rPr>
      </w:pPr>
      <w:r w:rsidRPr="00F536D7">
        <w:rPr>
          <w:lang w:val="en-US"/>
        </w:rPr>
        <w:t xml:space="preserve">   id-aa-</w:t>
      </w:r>
      <w:proofErr w:type="spellStart"/>
      <w:r w:rsidRPr="00F536D7">
        <w:rPr>
          <w:lang w:val="en-US"/>
        </w:rPr>
        <w:t>attestStatement</w:t>
      </w:r>
      <w:proofErr w:type="spellEnd"/>
      <w:r w:rsidRPr="00F536D7">
        <w:rPr>
          <w:lang w:val="en-US"/>
        </w:rPr>
        <w:t xml:space="preserve"> OBJECT </w:t>
      </w:r>
      <w:proofErr w:type="gramStart"/>
      <w:r w:rsidRPr="00F536D7">
        <w:rPr>
          <w:lang w:val="en-US"/>
        </w:rPr>
        <w:t>IDENTIFIER ::=</w:t>
      </w:r>
      <w:proofErr w:type="gramEnd"/>
      <w:r w:rsidRPr="00F536D7">
        <w:rPr>
          <w:lang w:val="en-US"/>
        </w:rPr>
        <w:t xml:space="preserve"> { id-aa (TBDAA2) }</w:t>
      </w:r>
    </w:p>
    <w:p w14:paraId="190DE785" w14:textId="77777777" w:rsidR="00F536D7" w:rsidRPr="00F536D7" w:rsidRDefault="00F536D7" w:rsidP="00F536D7">
      <w:pPr>
        <w:rPr>
          <w:lang w:val="en-US"/>
        </w:rPr>
      </w:pPr>
    </w:p>
    <w:p w14:paraId="4577A405" w14:textId="77777777" w:rsidR="00F536D7" w:rsidRPr="00F536D7" w:rsidRDefault="00F536D7" w:rsidP="00F536D7">
      <w:pPr>
        <w:rPr>
          <w:lang w:val="en-US"/>
        </w:rPr>
      </w:pPr>
      <w:r w:rsidRPr="00F536D7">
        <w:rPr>
          <w:lang w:val="en-US"/>
        </w:rPr>
        <w:t xml:space="preserve">   </w:t>
      </w:r>
      <w:proofErr w:type="spellStart"/>
      <w:r w:rsidRPr="00F536D7">
        <w:rPr>
          <w:lang w:val="en-US"/>
        </w:rPr>
        <w:t>AttestAttribute</w:t>
      </w:r>
      <w:proofErr w:type="spellEnd"/>
      <w:r w:rsidRPr="00F536D7">
        <w:rPr>
          <w:lang w:val="en-US"/>
        </w:rPr>
        <w:t xml:space="preserve"> </w:t>
      </w:r>
      <w:proofErr w:type="gramStart"/>
      <w:r w:rsidRPr="00F536D7">
        <w:rPr>
          <w:lang w:val="en-US"/>
        </w:rPr>
        <w:t>ATTRIBUTE ::=</w:t>
      </w:r>
      <w:proofErr w:type="gramEnd"/>
      <w:r w:rsidRPr="00F536D7">
        <w:rPr>
          <w:lang w:val="en-US"/>
        </w:rPr>
        <w:t xml:space="preserve"> {</w:t>
      </w:r>
    </w:p>
    <w:p w14:paraId="19DC3154" w14:textId="77777777" w:rsidR="00F536D7" w:rsidRPr="00F536D7" w:rsidRDefault="00F536D7" w:rsidP="00F536D7">
      <w:pPr>
        <w:rPr>
          <w:lang w:val="en-US"/>
        </w:rPr>
      </w:pPr>
      <w:r w:rsidRPr="00F536D7">
        <w:rPr>
          <w:lang w:val="en-US"/>
        </w:rPr>
        <w:t xml:space="preserve">     TYPE </w:t>
      </w:r>
      <w:proofErr w:type="spellStart"/>
      <w:r w:rsidRPr="00F536D7">
        <w:rPr>
          <w:lang w:val="en-US"/>
        </w:rPr>
        <w:t>AttestStatement</w:t>
      </w:r>
      <w:proofErr w:type="spellEnd"/>
    </w:p>
    <w:p w14:paraId="2F5D315E" w14:textId="77777777" w:rsidR="00F536D7" w:rsidRPr="00F536D7" w:rsidRDefault="00F536D7" w:rsidP="00F536D7">
      <w:pPr>
        <w:rPr>
          <w:lang w:val="en-US"/>
        </w:rPr>
      </w:pPr>
      <w:r w:rsidRPr="00F536D7">
        <w:rPr>
          <w:lang w:val="en-US"/>
        </w:rPr>
        <w:t xml:space="preserve">     IDENTIFIED BY id-aa-</w:t>
      </w:r>
      <w:proofErr w:type="spellStart"/>
      <w:proofErr w:type="gramStart"/>
      <w:r w:rsidRPr="00F536D7">
        <w:rPr>
          <w:lang w:val="en-US"/>
        </w:rPr>
        <w:t>attestStatement</w:t>
      </w:r>
      <w:proofErr w:type="spellEnd"/>
      <w:proofErr w:type="gramEnd"/>
    </w:p>
    <w:p w14:paraId="253BB26D" w14:textId="77777777" w:rsidR="00F536D7" w:rsidRPr="00F536D7" w:rsidRDefault="00F536D7" w:rsidP="00F536D7">
      <w:pPr>
        <w:rPr>
          <w:lang w:val="en-US"/>
        </w:rPr>
      </w:pPr>
      <w:r w:rsidRPr="00F536D7">
        <w:rPr>
          <w:lang w:val="en-US"/>
        </w:rPr>
        <w:t xml:space="preserve">   }</w:t>
      </w:r>
    </w:p>
    <w:p w14:paraId="7E38B9D0" w14:textId="77777777" w:rsidR="00F536D7" w:rsidRPr="00F536D7" w:rsidRDefault="00F536D7" w:rsidP="00F536D7">
      <w:pPr>
        <w:rPr>
          <w:lang w:val="en-US"/>
        </w:rPr>
      </w:pPr>
    </w:p>
    <w:p w14:paraId="613D65EF" w14:textId="77777777" w:rsidR="00F536D7" w:rsidRPr="00F536D7" w:rsidRDefault="00F536D7" w:rsidP="00F536D7">
      <w:pPr>
        <w:rPr>
          <w:lang w:val="en-US"/>
        </w:rPr>
      </w:pPr>
      <w:r w:rsidRPr="00F536D7">
        <w:rPr>
          <w:lang w:val="en-US"/>
        </w:rPr>
        <w:t xml:space="preserve">3.4.  </w:t>
      </w:r>
      <w:proofErr w:type="spellStart"/>
      <w:r w:rsidRPr="00F536D7">
        <w:rPr>
          <w:lang w:val="en-US"/>
        </w:rPr>
        <w:t>AttestCertsAttribute</w:t>
      </w:r>
      <w:proofErr w:type="spellEnd"/>
    </w:p>
    <w:p w14:paraId="0B7C67F4" w14:textId="77777777" w:rsidR="00F536D7" w:rsidRPr="00F536D7" w:rsidRDefault="00F536D7" w:rsidP="00F536D7">
      <w:pPr>
        <w:rPr>
          <w:lang w:val="en-US"/>
        </w:rPr>
      </w:pPr>
    </w:p>
    <w:p w14:paraId="3EACC538" w14:textId="77777777" w:rsidR="00F536D7" w:rsidRPr="00F536D7" w:rsidRDefault="00F536D7" w:rsidP="00F536D7">
      <w:pPr>
        <w:rPr>
          <w:lang w:val="en-US"/>
        </w:rPr>
      </w:pPr>
      <w:r w:rsidRPr="00F536D7">
        <w:rPr>
          <w:lang w:val="en-US"/>
        </w:rPr>
        <w:t xml:space="preserve">   The "</w:t>
      </w:r>
      <w:proofErr w:type="spellStart"/>
      <w:r w:rsidRPr="00F536D7">
        <w:rPr>
          <w:lang w:val="en-US"/>
        </w:rPr>
        <w:t>AttestCertsAttribute</w:t>
      </w:r>
      <w:proofErr w:type="spellEnd"/>
      <w:r w:rsidRPr="00F536D7">
        <w:rPr>
          <w:lang w:val="en-US"/>
        </w:rPr>
        <w:t xml:space="preserve">" contains a sequence of certificates </w:t>
      </w:r>
      <w:proofErr w:type="gramStart"/>
      <w:r w:rsidRPr="00F536D7">
        <w:rPr>
          <w:lang w:val="en-US"/>
        </w:rPr>
        <w:t>that</w:t>
      </w:r>
      <w:proofErr w:type="gramEnd"/>
    </w:p>
    <w:p w14:paraId="0516DD6C" w14:textId="77777777" w:rsidR="00F536D7" w:rsidRPr="00F536D7" w:rsidRDefault="00F536D7" w:rsidP="00F536D7">
      <w:pPr>
        <w:rPr>
          <w:lang w:val="en-US"/>
        </w:rPr>
      </w:pPr>
      <w:r w:rsidRPr="00F536D7">
        <w:rPr>
          <w:lang w:val="en-US"/>
        </w:rPr>
        <w:t xml:space="preserve">   may be needed to validate the contents of an attestation </w:t>
      </w:r>
      <w:proofErr w:type="gramStart"/>
      <w:r w:rsidRPr="00F536D7">
        <w:rPr>
          <w:lang w:val="en-US"/>
        </w:rPr>
        <w:t>statement</w:t>
      </w:r>
      <w:proofErr w:type="gramEnd"/>
    </w:p>
    <w:p w14:paraId="5939372C" w14:textId="77777777" w:rsidR="00F536D7" w:rsidRPr="00F536D7" w:rsidRDefault="00F536D7" w:rsidP="00F536D7">
      <w:pPr>
        <w:rPr>
          <w:lang w:val="en-US"/>
        </w:rPr>
      </w:pPr>
      <w:r w:rsidRPr="00F536D7">
        <w:rPr>
          <w:lang w:val="en-US"/>
        </w:rPr>
        <w:t xml:space="preserve">   contained in an </w:t>
      </w:r>
      <w:proofErr w:type="spellStart"/>
      <w:r w:rsidRPr="00F536D7">
        <w:rPr>
          <w:lang w:val="en-US"/>
        </w:rPr>
        <w:t>attestAttribute</w:t>
      </w:r>
      <w:proofErr w:type="spellEnd"/>
      <w:r w:rsidRPr="00F536D7">
        <w:rPr>
          <w:lang w:val="en-US"/>
        </w:rPr>
        <w:t>.  By convention, the first element of</w:t>
      </w:r>
    </w:p>
    <w:p w14:paraId="03068302" w14:textId="77777777" w:rsidR="00F536D7" w:rsidRPr="00F536D7" w:rsidRDefault="00F536D7" w:rsidP="00F536D7">
      <w:pPr>
        <w:rPr>
          <w:lang w:val="en-US"/>
        </w:rPr>
      </w:pPr>
      <w:r w:rsidRPr="00F536D7">
        <w:rPr>
          <w:lang w:val="en-US"/>
        </w:rPr>
        <w:t xml:space="preserve">   the SEQUENCE SHOULD contain the object that contains the public </w:t>
      </w:r>
      <w:proofErr w:type="gramStart"/>
      <w:r w:rsidRPr="00F536D7">
        <w:rPr>
          <w:lang w:val="en-US"/>
        </w:rPr>
        <w:t>key</w:t>
      </w:r>
      <w:proofErr w:type="gramEnd"/>
    </w:p>
    <w:p w14:paraId="2BDC860C" w14:textId="77777777" w:rsidR="00F536D7" w:rsidRPr="00F536D7" w:rsidRDefault="00F536D7" w:rsidP="00F536D7">
      <w:pPr>
        <w:rPr>
          <w:lang w:val="en-US"/>
        </w:rPr>
      </w:pPr>
      <w:r w:rsidRPr="00F536D7">
        <w:rPr>
          <w:lang w:val="en-US"/>
        </w:rPr>
        <w:t xml:space="preserve">   needed to directly validate the </w:t>
      </w:r>
      <w:proofErr w:type="spellStart"/>
      <w:r w:rsidRPr="00F536D7">
        <w:rPr>
          <w:lang w:val="en-US"/>
        </w:rPr>
        <w:t>attestAttribute</w:t>
      </w:r>
      <w:proofErr w:type="spellEnd"/>
      <w:r w:rsidRPr="00F536D7">
        <w:rPr>
          <w:lang w:val="en-US"/>
        </w:rPr>
        <w:t>.  The remaining</w:t>
      </w:r>
    </w:p>
    <w:p w14:paraId="460F352E" w14:textId="77777777" w:rsidR="00F536D7" w:rsidRPr="00F536D7" w:rsidRDefault="00F536D7" w:rsidP="00F536D7">
      <w:pPr>
        <w:rPr>
          <w:lang w:val="en-US"/>
        </w:rPr>
      </w:pPr>
      <w:r w:rsidRPr="00F536D7">
        <w:rPr>
          <w:lang w:val="en-US"/>
        </w:rPr>
        <w:t xml:space="preserve">   elements should chain that data back to an agreed upon root of </w:t>
      </w:r>
      <w:proofErr w:type="gramStart"/>
      <w:r w:rsidRPr="00F536D7">
        <w:rPr>
          <w:lang w:val="en-US"/>
        </w:rPr>
        <w:t>trust</w:t>
      </w:r>
      <w:proofErr w:type="gramEnd"/>
    </w:p>
    <w:p w14:paraId="507806BE" w14:textId="77777777" w:rsidR="00F536D7" w:rsidRPr="00F536D7" w:rsidRDefault="00F536D7" w:rsidP="00F536D7">
      <w:pPr>
        <w:rPr>
          <w:lang w:val="en-US"/>
        </w:rPr>
      </w:pPr>
      <w:r w:rsidRPr="00F536D7">
        <w:rPr>
          <w:lang w:val="en-US"/>
        </w:rPr>
        <w:t xml:space="preserve">   for the attestation.</w:t>
      </w:r>
    </w:p>
    <w:p w14:paraId="27A7897B" w14:textId="77777777" w:rsidR="00F536D7" w:rsidRPr="00F536D7" w:rsidRDefault="00F536D7" w:rsidP="00F536D7">
      <w:pPr>
        <w:rPr>
          <w:lang w:val="en-US"/>
        </w:rPr>
      </w:pPr>
    </w:p>
    <w:p w14:paraId="61520115" w14:textId="77777777" w:rsidR="00F536D7" w:rsidRPr="00EE54B3" w:rsidRDefault="00F536D7" w:rsidP="00F536D7">
      <w:pPr>
        <w:rPr>
          <w:lang w:val="fr-FR"/>
          <w:rPrChange w:id="389" w:author="Tschofenig, Hannes (T CST SEA-DE)" w:date="2023-06-29T13:31:00Z">
            <w:rPr>
              <w:lang w:val="en-US"/>
            </w:rPr>
          </w:rPrChange>
        </w:rPr>
      </w:pPr>
      <w:r w:rsidRPr="00F536D7">
        <w:rPr>
          <w:lang w:val="en-US"/>
        </w:rPr>
        <w:t xml:space="preserve">   </w:t>
      </w:r>
      <w:proofErr w:type="gramStart"/>
      <w:r w:rsidRPr="00EE54B3">
        <w:rPr>
          <w:lang w:val="fr-FR"/>
          <w:rPrChange w:id="390" w:author="Tschofenig, Hannes (T CST SEA-DE)" w:date="2023-06-29T13:31:00Z">
            <w:rPr>
              <w:lang w:val="en-US"/>
            </w:rPr>
          </w:rPrChange>
        </w:rPr>
        <w:t>id</w:t>
      </w:r>
      <w:proofErr w:type="gramEnd"/>
      <w:r w:rsidRPr="00EE54B3">
        <w:rPr>
          <w:lang w:val="fr-FR"/>
          <w:rPrChange w:id="391" w:author="Tschofenig, Hannes (T CST SEA-DE)" w:date="2023-06-29T13:31:00Z">
            <w:rPr>
              <w:lang w:val="en-US"/>
            </w:rPr>
          </w:rPrChange>
        </w:rPr>
        <w:t>-</w:t>
      </w:r>
      <w:proofErr w:type="spellStart"/>
      <w:r w:rsidRPr="00EE54B3">
        <w:rPr>
          <w:lang w:val="fr-FR"/>
          <w:rPrChange w:id="392" w:author="Tschofenig, Hannes (T CST SEA-DE)" w:date="2023-06-29T13:31:00Z">
            <w:rPr>
              <w:lang w:val="en-US"/>
            </w:rPr>
          </w:rPrChange>
        </w:rPr>
        <w:t>aa</w:t>
      </w:r>
      <w:proofErr w:type="spellEnd"/>
      <w:r w:rsidRPr="00EE54B3">
        <w:rPr>
          <w:lang w:val="fr-FR"/>
          <w:rPrChange w:id="393" w:author="Tschofenig, Hannes (T CST SEA-DE)" w:date="2023-06-29T13:31:00Z">
            <w:rPr>
              <w:lang w:val="en-US"/>
            </w:rPr>
          </w:rPrChange>
        </w:rPr>
        <w:t>-</w:t>
      </w:r>
      <w:proofErr w:type="spellStart"/>
      <w:r w:rsidRPr="00EE54B3">
        <w:rPr>
          <w:lang w:val="fr-FR"/>
          <w:rPrChange w:id="394" w:author="Tschofenig, Hannes (T CST SEA-DE)" w:date="2023-06-29T13:31:00Z">
            <w:rPr>
              <w:lang w:val="en-US"/>
            </w:rPr>
          </w:rPrChange>
        </w:rPr>
        <w:t>attestChainCerts</w:t>
      </w:r>
      <w:proofErr w:type="spellEnd"/>
      <w:r w:rsidRPr="00EE54B3">
        <w:rPr>
          <w:lang w:val="fr-FR"/>
          <w:rPrChange w:id="395" w:author="Tschofenig, Hannes (T CST SEA-DE)" w:date="2023-06-29T13:31:00Z">
            <w:rPr>
              <w:lang w:val="en-US"/>
            </w:rPr>
          </w:rPrChange>
        </w:rPr>
        <w:t xml:space="preserve"> OBJECT IDENTIFIER ::= { id-</w:t>
      </w:r>
      <w:proofErr w:type="spellStart"/>
      <w:r w:rsidRPr="00EE54B3">
        <w:rPr>
          <w:lang w:val="fr-FR"/>
          <w:rPrChange w:id="396" w:author="Tschofenig, Hannes (T CST SEA-DE)" w:date="2023-06-29T13:31:00Z">
            <w:rPr>
              <w:lang w:val="en-US"/>
            </w:rPr>
          </w:rPrChange>
        </w:rPr>
        <w:t>aa</w:t>
      </w:r>
      <w:proofErr w:type="spellEnd"/>
      <w:r w:rsidRPr="00EE54B3">
        <w:rPr>
          <w:lang w:val="fr-FR"/>
          <w:rPrChange w:id="397" w:author="Tschofenig, Hannes (T CST SEA-DE)" w:date="2023-06-29T13:31:00Z">
            <w:rPr>
              <w:lang w:val="en-US"/>
            </w:rPr>
          </w:rPrChange>
        </w:rPr>
        <w:t xml:space="preserve"> (TBDAA1) }</w:t>
      </w:r>
    </w:p>
    <w:p w14:paraId="220074D2" w14:textId="77777777" w:rsidR="00F536D7" w:rsidRPr="00EE54B3" w:rsidRDefault="00F536D7" w:rsidP="00F536D7">
      <w:pPr>
        <w:rPr>
          <w:lang w:val="fr-FR"/>
          <w:rPrChange w:id="398" w:author="Tschofenig, Hannes (T CST SEA-DE)" w:date="2023-06-29T13:31:00Z">
            <w:rPr>
              <w:lang w:val="en-US"/>
            </w:rPr>
          </w:rPrChange>
        </w:rPr>
      </w:pPr>
    </w:p>
    <w:p w14:paraId="068E6F3D" w14:textId="77777777" w:rsidR="00F536D7" w:rsidRPr="00EE54B3" w:rsidRDefault="00F536D7" w:rsidP="00F536D7">
      <w:pPr>
        <w:rPr>
          <w:lang w:val="fr-FR"/>
          <w:rPrChange w:id="399" w:author="Tschofenig, Hannes (T CST SEA-DE)" w:date="2023-06-29T13:31:00Z">
            <w:rPr>
              <w:lang w:val="en-US"/>
            </w:rPr>
          </w:rPrChange>
        </w:rPr>
      </w:pPr>
      <w:r w:rsidRPr="00EE54B3">
        <w:rPr>
          <w:lang w:val="fr-FR"/>
          <w:rPrChange w:id="400" w:author="Tschofenig, Hannes (T CST SEA-DE)" w:date="2023-06-29T13:31:00Z">
            <w:rPr>
              <w:lang w:val="en-US"/>
            </w:rPr>
          </w:rPrChange>
        </w:rPr>
        <w:t xml:space="preserve">   </w:t>
      </w:r>
      <w:proofErr w:type="spellStart"/>
      <w:proofErr w:type="gramStart"/>
      <w:r w:rsidRPr="00EE54B3">
        <w:rPr>
          <w:lang w:val="fr-FR"/>
          <w:rPrChange w:id="401" w:author="Tschofenig, Hannes (T CST SEA-DE)" w:date="2023-06-29T13:31:00Z">
            <w:rPr>
              <w:lang w:val="en-US"/>
            </w:rPr>
          </w:rPrChange>
        </w:rPr>
        <w:t>attestCertsAttribute</w:t>
      </w:r>
      <w:proofErr w:type="spellEnd"/>
      <w:proofErr w:type="gramEnd"/>
      <w:r w:rsidRPr="00EE54B3">
        <w:rPr>
          <w:lang w:val="fr-FR"/>
          <w:rPrChange w:id="402" w:author="Tschofenig, Hannes (T CST SEA-DE)" w:date="2023-06-29T13:31:00Z">
            <w:rPr>
              <w:lang w:val="en-US"/>
            </w:rPr>
          </w:rPrChange>
        </w:rPr>
        <w:t xml:space="preserve"> ATTRIBUTE ::= {</w:t>
      </w:r>
    </w:p>
    <w:p w14:paraId="214E2D8F" w14:textId="77777777" w:rsidR="00F536D7" w:rsidRPr="00F536D7" w:rsidRDefault="00F536D7" w:rsidP="00F536D7">
      <w:pPr>
        <w:rPr>
          <w:lang w:val="en-US"/>
        </w:rPr>
      </w:pPr>
      <w:r w:rsidRPr="00EE54B3">
        <w:rPr>
          <w:lang w:val="fr-FR"/>
          <w:rPrChange w:id="403" w:author="Tschofenig, Hannes (T CST SEA-DE)" w:date="2023-06-29T13:31:00Z">
            <w:rPr>
              <w:lang w:val="en-US"/>
            </w:rPr>
          </w:rPrChange>
        </w:rPr>
        <w:t xml:space="preserve">     </w:t>
      </w:r>
      <w:r w:rsidRPr="00F536D7">
        <w:rPr>
          <w:lang w:val="en-US"/>
        </w:rPr>
        <w:t xml:space="preserve">TYPE SEQUENCE OF </w:t>
      </w:r>
      <w:proofErr w:type="spellStart"/>
      <w:r w:rsidRPr="00F536D7">
        <w:rPr>
          <w:lang w:val="en-US"/>
        </w:rPr>
        <w:t>CertificateChoice</w:t>
      </w:r>
      <w:proofErr w:type="spellEnd"/>
    </w:p>
    <w:p w14:paraId="4F369BD8" w14:textId="77777777" w:rsidR="00F536D7" w:rsidRPr="00F536D7" w:rsidRDefault="00F536D7" w:rsidP="00F536D7">
      <w:pPr>
        <w:rPr>
          <w:lang w:val="en-US"/>
        </w:rPr>
      </w:pPr>
      <w:r w:rsidRPr="00F536D7">
        <w:rPr>
          <w:lang w:val="en-US"/>
        </w:rPr>
        <w:t xml:space="preserve">     COUNTS MAX 1</w:t>
      </w:r>
    </w:p>
    <w:p w14:paraId="7D057F96" w14:textId="77777777" w:rsidR="00F536D7" w:rsidRPr="00F536D7" w:rsidRDefault="00F536D7" w:rsidP="00F536D7">
      <w:pPr>
        <w:rPr>
          <w:lang w:val="en-US"/>
        </w:rPr>
      </w:pPr>
      <w:r w:rsidRPr="00F536D7">
        <w:rPr>
          <w:lang w:val="en-US"/>
        </w:rPr>
        <w:t xml:space="preserve">     IDENTIFIED BY id-aa-</w:t>
      </w:r>
      <w:proofErr w:type="spellStart"/>
      <w:proofErr w:type="gramStart"/>
      <w:r w:rsidRPr="00F536D7">
        <w:rPr>
          <w:lang w:val="en-US"/>
        </w:rPr>
        <w:t>attestChainCerts</w:t>
      </w:r>
      <w:proofErr w:type="spellEnd"/>
      <w:proofErr w:type="gramEnd"/>
    </w:p>
    <w:p w14:paraId="56FCA0B1" w14:textId="77777777" w:rsidR="00F536D7" w:rsidRPr="00F536D7" w:rsidRDefault="00F536D7" w:rsidP="00F536D7">
      <w:pPr>
        <w:rPr>
          <w:lang w:val="en-US"/>
        </w:rPr>
      </w:pPr>
      <w:r w:rsidRPr="00F536D7">
        <w:rPr>
          <w:lang w:val="en-US"/>
        </w:rPr>
        <w:lastRenderedPageBreak/>
        <w:t xml:space="preserve">   }</w:t>
      </w:r>
    </w:p>
    <w:p w14:paraId="34AD823D" w14:textId="77777777" w:rsidR="00F536D7" w:rsidRPr="00F536D7" w:rsidRDefault="00F536D7" w:rsidP="00F536D7">
      <w:pPr>
        <w:rPr>
          <w:lang w:val="en-US"/>
        </w:rPr>
      </w:pPr>
    </w:p>
    <w:p w14:paraId="7F6A3320" w14:textId="77777777" w:rsidR="00F536D7" w:rsidRPr="00F536D7" w:rsidRDefault="00F536D7" w:rsidP="00F536D7">
      <w:pPr>
        <w:rPr>
          <w:lang w:val="en-US"/>
        </w:rPr>
      </w:pPr>
      <w:r w:rsidRPr="00F536D7">
        <w:rPr>
          <w:lang w:val="en-US"/>
        </w:rPr>
        <w:t xml:space="preserve">3.5.  </w:t>
      </w:r>
      <w:proofErr w:type="spellStart"/>
      <w:r w:rsidRPr="00F536D7">
        <w:rPr>
          <w:lang w:val="en-US"/>
        </w:rPr>
        <w:t>AttestStatement</w:t>
      </w:r>
      <w:proofErr w:type="spellEnd"/>
    </w:p>
    <w:p w14:paraId="28385214" w14:textId="77777777" w:rsidR="00F536D7" w:rsidRPr="00F536D7" w:rsidRDefault="00F536D7" w:rsidP="00F536D7">
      <w:pPr>
        <w:rPr>
          <w:lang w:val="en-US"/>
        </w:rPr>
      </w:pPr>
    </w:p>
    <w:p w14:paraId="13B1A20F" w14:textId="77777777" w:rsidR="00F536D7" w:rsidRPr="00F536D7" w:rsidRDefault="00F536D7" w:rsidP="00F536D7">
      <w:pPr>
        <w:rPr>
          <w:lang w:val="en-US"/>
        </w:rPr>
      </w:pPr>
      <w:r w:rsidRPr="00F536D7">
        <w:rPr>
          <w:lang w:val="en-US"/>
        </w:rPr>
        <w:t xml:space="preserve">   An </w:t>
      </w:r>
      <w:proofErr w:type="spellStart"/>
      <w:r w:rsidRPr="00F536D7">
        <w:rPr>
          <w:lang w:val="en-US"/>
        </w:rPr>
        <w:t>AttestStatement</w:t>
      </w:r>
      <w:proofErr w:type="spellEnd"/>
      <w:r w:rsidRPr="00F536D7">
        <w:rPr>
          <w:lang w:val="en-US"/>
        </w:rPr>
        <w:t xml:space="preserve"> is an object of class ATTEST-STATEMENT encoded as</w:t>
      </w:r>
    </w:p>
    <w:p w14:paraId="20A2D64B" w14:textId="77777777" w:rsidR="00F536D7" w:rsidRPr="00F536D7" w:rsidRDefault="00F536D7" w:rsidP="00F536D7">
      <w:pPr>
        <w:rPr>
          <w:lang w:val="en-US"/>
        </w:rPr>
      </w:pPr>
      <w:r w:rsidRPr="00F536D7">
        <w:rPr>
          <w:lang w:val="en-US"/>
        </w:rPr>
        <w:t xml:space="preserve">   a sequence fields, of which the type of the "value" field </w:t>
      </w:r>
      <w:proofErr w:type="gramStart"/>
      <w:r w:rsidRPr="00F536D7">
        <w:rPr>
          <w:lang w:val="en-US"/>
        </w:rPr>
        <w:t>is</w:t>
      </w:r>
      <w:proofErr w:type="gramEnd"/>
    </w:p>
    <w:p w14:paraId="2203C19B" w14:textId="77777777" w:rsidR="00F536D7" w:rsidRPr="00F536D7" w:rsidRDefault="00F536D7" w:rsidP="00F536D7">
      <w:pPr>
        <w:rPr>
          <w:lang w:val="en-US"/>
        </w:rPr>
      </w:pPr>
      <w:r w:rsidRPr="00F536D7">
        <w:rPr>
          <w:lang w:val="en-US"/>
        </w:rPr>
        <w:t xml:space="preserve">   controlled by the value of the "type" field, similar to an </w:t>
      </w:r>
      <w:proofErr w:type="gramStart"/>
      <w:r w:rsidRPr="00F536D7">
        <w:rPr>
          <w:lang w:val="en-US"/>
        </w:rPr>
        <w:t>Attribute</w:t>
      </w:r>
      <w:proofErr w:type="gramEnd"/>
    </w:p>
    <w:p w14:paraId="0527204B" w14:textId="77777777" w:rsidR="00F536D7" w:rsidRPr="00F536D7" w:rsidRDefault="00F536D7" w:rsidP="00F536D7">
      <w:pPr>
        <w:rPr>
          <w:lang w:val="en-US"/>
        </w:rPr>
      </w:pPr>
      <w:r w:rsidRPr="00F536D7">
        <w:rPr>
          <w:lang w:val="en-US"/>
        </w:rPr>
        <w:t xml:space="preserve">   definition.</w:t>
      </w:r>
    </w:p>
    <w:p w14:paraId="490E8D93" w14:textId="77777777" w:rsidR="00F536D7" w:rsidRPr="00F536D7" w:rsidRDefault="00F536D7" w:rsidP="00F536D7">
      <w:pPr>
        <w:rPr>
          <w:lang w:val="en-US"/>
        </w:rPr>
      </w:pPr>
    </w:p>
    <w:p w14:paraId="4E5A204F" w14:textId="77777777" w:rsidR="00F536D7" w:rsidRPr="00F536D7" w:rsidRDefault="00F536D7" w:rsidP="00F536D7">
      <w:pPr>
        <w:rPr>
          <w:lang w:val="en-US"/>
        </w:rPr>
      </w:pPr>
    </w:p>
    <w:p w14:paraId="729663B8" w14:textId="77777777" w:rsidR="00F536D7" w:rsidRPr="00F536D7" w:rsidRDefault="00F536D7" w:rsidP="00F536D7">
      <w:pPr>
        <w:rPr>
          <w:lang w:val="en-US"/>
        </w:rPr>
      </w:pPr>
    </w:p>
    <w:p w14:paraId="0E7C6EB3" w14:textId="77777777" w:rsidR="00F536D7" w:rsidRPr="00F536D7" w:rsidRDefault="00F536D7" w:rsidP="00F536D7">
      <w:pPr>
        <w:rPr>
          <w:lang w:val="en-US"/>
        </w:rPr>
      </w:pPr>
    </w:p>
    <w:p w14:paraId="56AF8F62" w14:textId="77777777" w:rsidR="00F536D7" w:rsidRPr="00F536D7" w:rsidRDefault="00F536D7" w:rsidP="00F536D7">
      <w:pPr>
        <w:rPr>
          <w:lang w:val="en-US"/>
        </w:rPr>
      </w:pPr>
    </w:p>
    <w:p w14:paraId="281C91F2" w14:textId="77777777" w:rsidR="00F536D7" w:rsidRPr="00F536D7" w:rsidRDefault="00F536D7" w:rsidP="00F536D7">
      <w:pPr>
        <w:rPr>
          <w:lang w:val="en-US"/>
        </w:rPr>
      </w:pPr>
    </w:p>
    <w:p w14:paraId="6B17C79B" w14:textId="77777777" w:rsidR="00F536D7" w:rsidRPr="00F536D7" w:rsidRDefault="00F536D7" w:rsidP="00F536D7">
      <w:pPr>
        <w:rPr>
          <w:lang w:val="en-US"/>
        </w:rPr>
      </w:pPr>
    </w:p>
    <w:p w14:paraId="0A516538" w14:textId="77777777" w:rsidR="00F536D7" w:rsidRPr="00F536D7" w:rsidRDefault="00F536D7" w:rsidP="00F536D7">
      <w:pPr>
        <w:rPr>
          <w:lang w:val="en-US"/>
        </w:rPr>
      </w:pPr>
    </w:p>
    <w:p w14:paraId="6FA4DC00" w14:textId="77777777" w:rsidR="00F536D7" w:rsidRPr="00F536D7" w:rsidRDefault="00F536D7" w:rsidP="00F536D7">
      <w:pPr>
        <w:rPr>
          <w:lang w:val="en-US"/>
        </w:rPr>
      </w:pPr>
    </w:p>
    <w:p w14:paraId="2298D0DB" w14:textId="77777777" w:rsidR="00F536D7" w:rsidRPr="00F536D7" w:rsidRDefault="00F536D7" w:rsidP="00F536D7">
      <w:pPr>
        <w:rPr>
          <w:lang w:val="en-US"/>
        </w:rPr>
      </w:pPr>
    </w:p>
    <w:p w14:paraId="5B9127EA" w14:textId="77777777" w:rsidR="00F536D7" w:rsidRPr="00F536D7" w:rsidRDefault="00F536D7" w:rsidP="00F536D7">
      <w:pPr>
        <w:rPr>
          <w:lang w:val="en-US"/>
        </w:rPr>
      </w:pPr>
    </w:p>
    <w:p w14:paraId="6AB52B59" w14:textId="77777777" w:rsidR="00F536D7" w:rsidRPr="00F536D7" w:rsidRDefault="00F536D7" w:rsidP="00F536D7">
      <w:pPr>
        <w:rPr>
          <w:lang w:val="en-US"/>
        </w:rPr>
      </w:pPr>
    </w:p>
    <w:p w14:paraId="434CF263" w14:textId="77777777" w:rsidR="00F536D7" w:rsidRPr="00F536D7" w:rsidRDefault="00F536D7" w:rsidP="00F536D7">
      <w:pPr>
        <w:rPr>
          <w:lang w:val="en-US"/>
        </w:rPr>
      </w:pPr>
    </w:p>
    <w:p w14:paraId="79FB9FDF" w14:textId="77777777" w:rsidR="00F536D7" w:rsidRPr="00F536D7" w:rsidRDefault="00F536D7" w:rsidP="00F536D7">
      <w:pPr>
        <w:rPr>
          <w:lang w:val="en-US"/>
        </w:rPr>
      </w:pPr>
    </w:p>
    <w:p w14:paraId="45311B08" w14:textId="77777777" w:rsidR="00F536D7" w:rsidRPr="00F536D7" w:rsidRDefault="00F536D7" w:rsidP="00F536D7">
      <w:pPr>
        <w:rPr>
          <w:lang w:val="en-US"/>
        </w:rPr>
      </w:pPr>
      <w:proofErr w:type="spellStart"/>
      <w:r w:rsidRPr="00F536D7">
        <w:rPr>
          <w:lang w:val="en-US"/>
        </w:rPr>
        <w:t>StJohns</w:t>
      </w:r>
      <w:proofErr w:type="spellEnd"/>
      <w:r w:rsidRPr="00F536D7">
        <w:rPr>
          <w:lang w:val="en-US"/>
        </w:rPr>
        <w:t xml:space="preserve">                  Expires 9 December 2023             </w:t>
      </w:r>
      <w:proofErr w:type="gramStart"/>
      <w:r w:rsidRPr="00F536D7">
        <w:rPr>
          <w:lang w:val="en-US"/>
        </w:rPr>
        <w:t xml:space="preserve">   [</w:t>
      </w:r>
      <w:proofErr w:type="gramEnd"/>
      <w:r w:rsidRPr="00F536D7">
        <w:rPr>
          <w:lang w:val="en-US"/>
        </w:rPr>
        <w:t>Page 6]</w:t>
      </w:r>
    </w:p>
    <w:p w14:paraId="07E6E6D7" w14:textId="77777777" w:rsidR="00F536D7" w:rsidRPr="00F536D7" w:rsidRDefault="00F536D7" w:rsidP="00F536D7">
      <w:pPr>
        <w:rPr>
          <w:lang w:val="en-US"/>
        </w:rPr>
      </w:pPr>
      <w:r w:rsidRPr="003E36E0">
        <w:rPr>
          <w:lang w:val="en-US"/>
          <w:rPrChange w:id="404" w:author="Tschofenig, Hannes (T CST SEA-DE)" w:date="2023-06-29T13:31:00Z">
            <w:rPr/>
          </w:rPrChange>
        </w:rPr>
        <w:br w:type="page"/>
      </w:r>
    </w:p>
    <w:p w14:paraId="40326CEB" w14:textId="77777777" w:rsidR="00F536D7" w:rsidRPr="003E36E0" w:rsidRDefault="00F536D7" w:rsidP="00F536D7">
      <w:pPr>
        <w:rPr>
          <w:lang w:val="en-US"/>
          <w:rPrChange w:id="405" w:author="Tschofenig, Hannes (T CST SEA-DE)" w:date="2023-06-29T13:31:00Z">
            <w:rPr>
              <w:lang w:val="fr-FR"/>
            </w:rPr>
          </w:rPrChange>
        </w:rPr>
      </w:pPr>
      <w:r w:rsidRPr="003E36E0">
        <w:rPr>
          <w:lang w:val="en-US"/>
          <w:rPrChange w:id="406" w:author="Tschofenig, Hannes (T CST SEA-DE)" w:date="2023-06-29T13:31:00Z">
            <w:rPr>
              <w:lang w:val="fr-FR"/>
            </w:rPr>
          </w:rPrChange>
        </w:rPr>
        <w:lastRenderedPageBreak/>
        <w:t>Internet-Draft         CSR Attestation Attributes              June 2023</w:t>
      </w:r>
    </w:p>
    <w:p w14:paraId="698950A8" w14:textId="77777777" w:rsidR="00F536D7" w:rsidRPr="003E36E0" w:rsidRDefault="00F536D7" w:rsidP="00F536D7">
      <w:pPr>
        <w:rPr>
          <w:lang w:val="en-US"/>
          <w:rPrChange w:id="407" w:author="Tschofenig, Hannes (T CST SEA-DE)" w:date="2023-06-29T13:31:00Z">
            <w:rPr>
              <w:lang w:val="fr-FR"/>
            </w:rPr>
          </w:rPrChange>
        </w:rPr>
      </w:pPr>
    </w:p>
    <w:p w14:paraId="53E81C57" w14:textId="77777777" w:rsidR="00F536D7" w:rsidRPr="003E36E0" w:rsidRDefault="00F536D7" w:rsidP="00F536D7">
      <w:pPr>
        <w:rPr>
          <w:lang w:val="en-US"/>
          <w:rPrChange w:id="408" w:author="Tschofenig, Hannes (T CST SEA-DE)" w:date="2023-06-29T13:31:00Z">
            <w:rPr>
              <w:lang w:val="fr-FR"/>
            </w:rPr>
          </w:rPrChange>
        </w:rPr>
      </w:pPr>
    </w:p>
    <w:p w14:paraId="0A94113F" w14:textId="77777777" w:rsidR="00F536D7" w:rsidRPr="003E36E0" w:rsidRDefault="00F536D7" w:rsidP="00F536D7">
      <w:pPr>
        <w:rPr>
          <w:lang w:val="en-US"/>
          <w:rPrChange w:id="409" w:author="Tschofenig, Hannes (T CST SEA-DE)" w:date="2023-06-29T13:31:00Z">
            <w:rPr>
              <w:lang w:val="fr-FR"/>
            </w:rPr>
          </w:rPrChange>
        </w:rPr>
      </w:pPr>
      <w:r w:rsidRPr="003E36E0">
        <w:rPr>
          <w:lang w:val="en-US"/>
          <w:rPrChange w:id="410" w:author="Tschofenig, Hannes (T CST SEA-DE)" w:date="2023-06-29T13:31:00Z">
            <w:rPr>
              <w:lang w:val="fr-FR"/>
            </w:rPr>
          </w:rPrChange>
        </w:rPr>
        <w:t xml:space="preserve">   ATTEST-</w:t>
      </w:r>
      <w:proofErr w:type="gramStart"/>
      <w:r w:rsidRPr="003E36E0">
        <w:rPr>
          <w:lang w:val="en-US"/>
          <w:rPrChange w:id="411" w:author="Tschofenig, Hannes (T CST SEA-DE)" w:date="2023-06-29T13:31:00Z">
            <w:rPr>
              <w:lang w:val="fr-FR"/>
            </w:rPr>
          </w:rPrChange>
        </w:rPr>
        <w:t>STATEMENT ::=</w:t>
      </w:r>
      <w:proofErr w:type="gramEnd"/>
      <w:r w:rsidRPr="003E36E0">
        <w:rPr>
          <w:lang w:val="en-US"/>
          <w:rPrChange w:id="412" w:author="Tschofenig, Hannes (T CST SEA-DE)" w:date="2023-06-29T13:31:00Z">
            <w:rPr>
              <w:lang w:val="fr-FR"/>
            </w:rPr>
          </w:rPrChange>
        </w:rPr>
        <w:t xml:space="preserve"> CLASS {</w:t>
      </w:r>
    </w:p>
    <w:p w14:paraId="6D6656FB" w14:textId="77777777" w:rsidR="00F536D7" w:rsidRPr="003E36E0" w:rsidRDefault="00F536D7" w:rsidP="00F536D7">
      <w:pPr>
        <w:rPr>
          <w:lang w:val="en-US"/>
          <w:rPrChange w:id="413" w:author="Tschofenig, Hannes (T CST SEA-DE)" w:date="2023-06-29T13:31:00Z">
            <w:rPr>
              <w:lang w:val="fr-FR"/>
            </w:rPr>
          </w:rPrChange>
        </w:rPr>
      </w:pPr>
      <w:r w:rsidRPr="003E36E0">
        <w:rPr>
          <w:lang w:val="en-US"/>
          <w:rPrChange w:id="414" w:author="Tschofenig, Hannes (T CST SEA-DE)" w:date="2023-06-29T13:31:00Z">
            <w:rPr>
              <w:lang w:val="fr-FR"/>
            </w:rPr>
          </w:rPrChange>
        </w:rPr>
        <w:t xml:space="preserve">     &amp;id                 OBJECT IDENTIFIER UNIQUE,</w:t>
      </w:r>
    </w:p>
    <w:p w14:paraId="0A23C4C3" w14:textId="77777777" w:rsidR="00F536D7" w:rsidRPr="003E36E0" w:rsidRDefault="00F536D7" w:rsidP="00F536D7">
      <w:pPr>
        <w:rPr>
          <w:lang w:val="en-US"/>
          <w:rPrChange w:id="415" w:author="Tschofenig, Hannes (T CST SEA-DE)" w:date="2023-06-29T13:31:00Z">
            <w:rPr>
              <w:lang w:val="fr-FR"/>
            </w:rPr>
          </w:rPrChange>
        </w:rPr>
      </w:pPr>
      <w:r w:rsidRPr="003E36E0">
        <w:rPr>
          <w:lang w:val="en-US"/>
          <w:rPrChange w:id="416" w:author="Tschofenig, Hannes (T CST SEA-DE)" w:date="2023-06-29T13:31:00Z">
            <w:rPr>
              <w:lang w:val="fr-FR"/>
            </w:rPr>
          </w:rPrChange>
        </w:rPr>
        <w:t xml:space="preserve">     &amp;</w:t>
      </w:r>
      <w:proofErr w:type="gramStart"/>
      <w:r w:rsidRPr="003E36E0">
        <w:rPr>
          <w:lang w:val="en-US"/>
          <w:rPrChange w:id="417" w:author="Tschofenig, Hannes (T CST SEA-DE)" w:date="2023-06-29T13:31:00Z">
            <w:rPr>
              <w:lang w:val="fr-FR"/>
            </w:rPr>
          </w:rPrChange>
        </w:rPr>
        <w:t xml:space="preserve">Type,   </w:t>
      </w:r>
      <w:proofErr w:type="gramEnd"/>
      <w:r w:rsidRPr="003E36E0">
        <w:rPr>
          <w:lang w:val="en-US"/>
          <w:rPrChange w:id="418" w:author="Tschofenig, Hannes (T CST SEA-DE)" w:date="2023-06-29T13:31:00Z">
            <w:rPr>
              <w:lang w:val="fr-FR"/>
            </w:rPr>
          </w:rPrChange>
        </w:rPr>
        <w:t xml:space="preserve">               -- NOT optional</w:t>
      </w:r>
    </w:p>
    <w:p w14:paraId="19401DC5" w14:textId="77777777" w:rsidR="00F536D7" w:rsidRPr="003E36E0" w:rsidRDefault="00F536D7" w:rsidP="00F536D7">
      <w:pPr>
        <w:rPr>
          <w:lang w:val="en-US"/>
          <w:rPrChange w:id="419" w:author="Tschofenig, Hannes (T CST SEA-DE)" w:date="2023-06-29T13:31:00Z">
            <w:rPr>
              <w:lang w:val="fr-FR"/>
            </w:rPr>
          </w:rPrChange>
        </w:rPr>
      </w:pPr>
      <w:r w:rsidRPr="003E36E0">
        <w:rPr>
          <w:lang w:val="en-US"/>
          <w:rPrChange w:id="420" w:author="Tschofenig, Hannes (T CST SEA-DE)" w:date="2023-06-29T13:31:00Z">
            <w:rPr>
              <w:lang w:val="fr-FR"/>
            </w:rPr>
          </w:rPrChange>
        </w:rPr>
        <w:t xml:space="preserve">     &amp;</w:t>
      </w:r>
      <w:proofErr w:type="spellStart"/>
      <w:r w:rsidRPr="003E36E0">
        <w:rPr>
          <w:lang w:val="en-US"/>
          <w:rPrChange w:id="421" w:author="Tschofenig, Hannes (T CST SEA-DE)" w:date="2023-06-29T13:31:00Z">
            <w:rPr>
              <w:lang w:val="fr-FR"/>
            </w:rPr>
          </w:rPrChange>
        </w:rPr>
        <w:t>algidPresent</w:t>
      </w:r>
      <w:proofErr w:type="spellEnd"/>
      <w:r w:rsidRPr="003E36E0">
        <w:rPr>
          <w:lang w:val="en-US"/>
          <w:rPrChange w:id="422" w:author="Tschofenig, Hannes (T CST SEA-DE)" w:date="2023-06-29T13:31:00Z">
            <w:rPr>
              <w:lang w:val="fr-FR"/>
            </w:rPr>
          </w:rPrChange>
        </w:rPr>
        <w:t xml:space="preserve">       </w:t>
      </w:r>
      <w:proofErr w:type="spellStart"/>
      <w:r w:rsidRPr="003E36E0">
        <w:rPr>
          <w:lang w:val="en-US"/>
          <w:rPrChange w:id="423" w:author="Tschofenig, Hannes (T CST SEA-DE)" w:date="2023-06-29T13:31:00Z">
            <w:rPr>
              <w:lang w:val="fr-FR"/>
            </w:rPr>
          </w:rPrChange>
        </w:rPr>
        <w:t>ParamOptions</w:t>
      </w:r>
      <w:proofErr w:type="spellEnd"/>
      <w:r w:rsidRPr="003E36E0">
        <w:rPr>
          <w:lang w:val="en-US"/>
          <w:rPrChange w:id="424" w:author="Tschofenig, Hannes (T CST SEA-DE)" w:date="2023-06-29T13:31:00Z">
            <w:rPr>
              <w:lang w:val="fr-FR"/>
            </w:rPr>
          </w:rPrChange>
        </w:rPr>
        <w:t xml:space="preserve"> DEFAULT absent,</w:t>
      </w:r>
    </w:p>
    <w:p w14:paraId="4BC2D97F" w14:textId="77777777" w:rsidR="00F536D7" w:rsidRPr="003E36E0" w:rsidRDefault="00F536D7" w:rsidP="00F536D7">
      <w:pPr>
        <w:rPr>
          <w:lang w:val="en-US"/>
          <w:rPrChange w:id="425" w:author="Tschofenig, Hannes (T CST SEA-DE)" w:date="2023-06-29T13:31:00Z">
            <w:rPr>
              <w:lang w:val="fr-FR"/>
            </w:rPr>
          </w:rPrChange>
        </w:rPr>
      </w:pPr>
      <w:r w:rsidRPr="003E36E0">
        <w:rPr>
          <w:lang w:val="en-US"/>
          <w:rPrChange w:id="426" w:author="Tschofenig, Hannes (T CST SEA-DE)" w:date="2023-06-29T13:31:00Z">
            <w:rPr>
              <w:lang w:val="fr-FR"/>
            </w:rPr>
          </w:rPrChange>
        </w:rPr>
        <w:t xml:space="preserve">     &amp;</w:t>
      </w:r>
      <w:proofErr w:type="spellStart"/>
      <w:r w:rsidRPr="003E36E0">
        <w:rPr>
          <w:lang w:val="en-US"/>
          <w:rPrChange w:id="427" w:author="Tschofenig, Hannes (T CST SEA-DE)" w:date="2023-06-29T13:31:00Z">
            <w:rPr>
              <w:lang w:val="fr-FR"/>
            </w:rPr>
          </w:rPrChange>
        </w:rPr>
        <w:t>sigPresent</w:t>
      </w:r>
      <w:proofErr w:type="spellEnd"/>
      <w:r w:rsidRPr="003E36E0">
        <w:rPr>
          <w:lang w:val="en-US"/>
          <w:rPrChange w:id="428" w:author="Tschofenig, Hannes (T CST SEA-DE)" w:date="2023-06-29T13:31:00Z">
            <w:rPr>
              <w:lang w:val="fr-FR"/>
            </w:rPr>
          </w:rPrChange>
        </w:rPr>
        <w:t xml:space="preserve">         </w:t>
      </w:r>
      <w:proofErr w:type="spellStart"/>
      <w:r w:rsidRPr="003E36E0">
        <w:rPr>
          <w:lang w:val="en-US"/>
          <w:rPrChange w:id="429" w:author="Tschofenig, Hannes (T CST SEA-DE)" w:date="2023-06-29T13:31:00Z">
            <w:rPr>
              <w:lang w:val="fr-FR"/>
            </w:rPr>
          </w:rPrChange>
        </w:rPr>
        <w:t>ParamOptions</w:t>
      </w:r>
      <w:proofErr w:type="spellEnd"/>
      <w:r w:rsidRPr="003E36E0">
        <w:rPr>
          <w:lang w:val="en-US"/>
          <w:rPrChange w:id="430" w:author="Tschofenig, Hannes (T CST SEA-DE)" w:date="2023-06-29T13:31:00Z">
            <w:rPr>
              <w:lang w:val="fr-FR"/>
            </w:rPr>
          </w:rPrChange>
        </w:rPr>
        <w:t xml:space="preserve"> DEFAULT absent,</w:t>
      </w:r>
    </w:p>
    <w:p w14:paraId="0D1EA931" w14:textId="77777777" w:rsidR="00F536D7" w:rsidRPr="003E36E0" w:rsidRDefault="00F536D7" w:rsidP="00F536D7">
      <w:pPr>
        <w:rPr>
          <w:lang w:val="en-US"/>
          <w:rPrChange w:id="431" w:author="Tschofenig, Hannes (T CST SEA-DE)" w:date="2023-06-29T13:31:00Z">
            <w:rPr>
              <w:lang w:val="fr-FR"/>
            </w:rPr>
          </w:rPrChange>
        </w:rPr>
      </w:pPr>
      <w:r w:rsidRPr="003E36E0">
        <w:rPr>
          <w:lang w:val="en-US"/>
          <w:rPrChange w:id="432" w:author="Tschofenig, Hannes (T CST SEA-DE)" w:date="2023-06-29T13:31:00Z">
            <w:rPr>
              <w:lang w:val="fr-FR"/>
            </w:rPr>
          </w:rPrChange>
        </w:rPr>
        <w:t xml:space="preserve">     &amp;</w:t>
      </w:r>
      <w:proofErr w:type="spellStart"/>
      <w:r w:rsidRPr="003E36E0">
        <w:rPr>
          <w:lang w:val="en-US"/>
          <w:rPrChange w:id="433" w:author="Tschofenig, Hannes (T CST SEA-DE)" w:date="2023-06-29T13:31:00Z">
            <w:rPr>
              <w:lang w:val="fr-FR"/>
            </w:rPr>
          </w:rPrChange>
        </w:rPr>
        <w:t>ancillaryPresent</w:t>
      </w:r>
      <w:proofErr w:type="spellEnd"/>
      <w:r w:rsidRPr="003E36E0">
        <w:rPr>
          <w:lang w:val="en-US"/>
          <w:rPrChange w:id="434" w:author="Tschofenig, Hannes (T CST SEA-DE)" w:date="2023-06-29T13:31:00Z">
            <w:rPr>
              <w:lang w:val="fr-FR"/>
            </w:rPr>
          </w:rPrChange>
        </w:rPr>
        <w:t xml:space="preserve">   </w:t>
      </w:r>
      <w:proofErr w:type="spellStart"/>
      <w:r w:rsidRPr="003E36E0">
        <w:rPr>
          <w:lang w:val="en-US"/>
          <w:rPrChange w:id="435" w:author="Tschofenig, Hannes (T CST SEA-DE)" w:date="2023-06-29T13:31:00Z">
            <w:rPr>
              <w:lang w:val="fr-FR"/>
            </w:rPr>
          </w:rPrChange>
        </w:rPr>
        <w:t>ParamOptions</w:t>
      </w:r>
      <w:proofErr w:type="spellEnd"/>
      <w:r w:rsidRPr="003E36E0">
        <w:rPr>
          <w:lang w:val="en-US"/>
          <w:rPrChange w:id="436" w:author="Tschofenig, Hannes (T CST SEA-DE)" w:date="2023-06-29T13:31:00Z">
            <w:rPr>
              <w:lang w:val="fr-FR"/>
            </w:rPr>
          </w:rPrChange>
        </w:rPr>
        <w:t xml:space="preserve"> DEFAULT absent,</w:t>
      </w:r>
    </w:p>
    <w:p w14:paraId="6C4D7E49" w14:textId="77777777" w:rsidR="00F536D7" w:rsidRPr="00F536D7" w:rsidRDefault="00F536D7" w:rsidP="00F536D7">
      <w:pPr>
        <w:rPr>
          <w:lang w:val="en-US"/>
        </w:rPr>
      </w:pPr>
      <w:r w:rsidRPr="003E36E0">
        <w:rPr>
          <w:lang w:val="en-US"/>
          <w:rPrChange w:id="437" w:author="Tschofenig, Hannes (T CST SEA-DE)" w:date="2023-06-29T13:31:00Z">
            <w:rPr>
              <w:lang w:val="fr-FR"/>
            </w:rPr>
          </w:rPrChange>
        </w:rPr>
        <w:t xml:space="preserve">     </w:t>
      </w:r>
      <w:r w:rsidRPr="00F536D7">
        <w:rPr>
          <w:lang w:val="en-US"/>
        </w:rPr>
        <w:t>&amp;</w:t>
      </w:r>
      <w:proofErr w:type="spellStart"/>
      <w:r w:rsidRPr="00F536D7">
        <w:rPr>
          <w:lang w:val="en-US"/>
        </w:rPr>
        <w:t>sigType</w:t>
      </w:r>
      <w:proofErr w:type="spellEnd"/>
      <w:r w:rsidRPr="00F536D7">
        <w:rPr>
          <w:lang w:val="en-US"/>
        </w:rPr>
        <w:t xml:space="preserve">            DEFAULT OCTET STRING</w:t>
      </w:r>
    </w:p>
    <w:p w14:paraId="73F2AD47" w14:textId="77777777" w:rsidR="00F536D7" w:rsidRPr="00F536D7" w:rsidRDefault="00F536D7" w:rsidP="00F536D7">
      <w:pPr>
        <w:rPr>
          <w:lang w:val="en-US"/>
        </w:rPr>
      </w:pPr>
      <w:r w:rsidRPr="00F536D7">
        <w:rPr>
          <w:lang w:val="en-US"/>
        </w:rPr>
        <w:t xml:space="preserve">     &amp;</w:t>
      </w:r>
      <w:proofErr w:type="spellStart"/>
      <w:r w:rsidRPr="00F536D7">
        <w:rPr>
          <w:lang w:val="en-US"/>
        </w:rPr>
        <w:t>ancillaryType</w:t>
      </w:r>
      <w:proofErr w:type="spellEnd"/>
      <w:r w:rsidRPr="00F536D7">
        <w:rPr>
          <w:lang w:val="en-US"/>
        </w:rPr>
        <w:t xml:space="preserve">      DEFAULT OCTET STRING</w:t>
      </w:r>
    </w:p>
    <w:p w14:paraId="3FEE7940" w14:textId="77777777" w:rsidR="00F536D7" w:rsidRPr="00F536D7" w:rsidRDefault="00F536D7" w:rsidP="00F536D7">
      <w:pPr>
        <w:rPr>
          <w:lang w:val="en-US"/>
        </w:rPr>
      </w:pPr>
    </w:p>
    <w:p w14:paraId="3AAE5ADA" w14:textId="77777777" w:rsidR="00F536D7" w:rsidRPr="00F536D7" w:rsidRDefault="00F536D7" w:rsidP="00F536D7">
      <w:pPr>
        <w:rPr>
          <w:lang w:val="en-US"/>
        </w:rPr>
      </w:pPr>
      <w:r w:rsidRPr="00F536D7">
        <w:rPr>
          <w:lang w:val="en-US"/>
        </w:rPr>
        <w:t xml:space="preserve">   } WITH SYNTAX {</w:t>
      </w:r>
    </w:p>
    <w:p w14:paraId="4DE0256D" w14:textId="77777777" w:rsidR="00F536D7" w:rsidRPr="00F536D7" w:rsidRDefault="00F536D7" w:rsidP="00F536D7">
      <w:pPr>
        <w:rPr>
          <w:lang w:val="en-US"/>
        </w:rPr>
      </w:pPr>
      <w:r w:rsidRPr="00F536D7">
        <w:rPr>
          <w:lang w:val="en-US"/>
        </w:rPr>
        <w:t xml:space="preserve">     </w:t>
      </w:r>
      <w:proofErr w:type="gramStart"/>
      <w:r w:rsidRPr="00F536D7">
        <w:rPr>
          <w:lang w:val="en-US"/>
        </w:rPr>
        <w:t>TYPE  &amp;</w:t>
      </w:r>
      <w:proofErr w:type="gramEnd"/>
      <w:r w:rsidRPr="00F536D7">
        <w:rPr>
          <w:lang w:val="en-US"/>
        </w:rPr>
        <w:t>Type</w:t>
      </w:r>
    </w:p>
    <w:p w14:paraId="2B08A456" w14:textId="77777777" w:rsidR="00F536D7" w:rsidRPr="00F536D7" w:rsidRDefault="00F536D7" w:rsidP="00F536D7">
      <w:pPr>
        <w:rPr>
          <w:lang w:val="en-US"/>
        </w:rPr>
      </w:pPr>
      <w:r w:rsidRPr="00F536D7">
        <w:rPr>
          <w:lang w:val="en-US"/>
        </w:rPr>
        <w:t xml:space="preserve">     IDENTIFIED BY &amp;</w:t>
      </w:r>
      <w:proofErr w:type="gramStart"/>
      <w:r w:rsidRPr="00F536D7">
        <w:rPr>
          <w:lang w:val="en-US"/>
        </w:rPr>
        <w:t>id</w:t>
      </w:r>
      <w:proofErr w:type="gramEnd"/>
    </w:p>
    <w:p w14:paraId="059533A3" w14:textId="77777777" w:rsidR="00F536D7" w:rsidRPr="00F536D7" w:rsidRDefault="00F536D7" w:rsidP="00F536D7">
      <w:pPr>
        <w:rPr>
          <w:lang w:val="en-US"/>
        </w:rPr>
      </w:pPr>
      <w:r w:rsidRPr="00F536D7">
        <w:rPr>
          <w:lang w:val="en-US"/>
        </w:rPr>
        <w:t xml:space="preserve">     [ALGID IS &amp;</w:t>
      </w:r>
      <w:proofErr w:type="spellStart"/>
      <w:r w:rsidRPr="00F536D7">
        <w:rPr>
          <w:lang w:val="en-US"/>
        </w:rPr>
        <w:t>algidPresent</w:t>
      </w:r>
      <w:proofErr w:type="spellEnd"/>
      <w:r w:rsidRPr="00F536D7">
        <w:rPr>
          <w:lang w:val="en-US"/>
        </w:rPr>
        <w:t>]</w:t>
      </w:r>
    </w:p>
    <w:p w14:paraId="47EAB720" w14:textId="77777777" w:rsidR="00F536D7" w:rsidRPr="00F536D7" w:rsidRDefault="00F536D7" w:rsidP="00F536D7">
      <w:pPr>
        <w:rPr>
          <w:lang w:val="en-US"/>
        </w:rPr>
      </w:pPr>
      <w:r w:rsidRPr="00F536D7">
        <w:rPr>
          <w:lang w:val="en-US"/>
        </w:rPr>
        <w:t xml:space="preserve">     [SIGNATURE [TYPE &amp;</w:t>
      </w:r>
      <w:proofErr w:type="spellStart"/>
      <w:r w:rsidRPr="00F536D7">
        <w:rPr>
          <w:lang w:val="en-US"/>
        </w:rPr>
        <w:t>sigType</w:t>
      </w:r>
      <w:proofErr w:type="spellEnd"/>
      <w:r w:rsidRPr="00F536D7">
        <w:rPr>
          <w:lang w:val="en-US"/>
        </w:rPr>
        <w:t>] IS &amp;</w:t>
      </w:r>
      <w:proofErr w:type="spellStart"/>
      <w:r w:rsidRPr="00F536D7">
        <w:rPr>
          <w:lang w:val="en-US"/>
        </w:rPr>
        <w:t>sigPresent</w:t>
      </w:r>
      <w:proofErr w:type="spellEnd"/>
      <w:r w:rsidRPr="00F536D7">
        <w:rPr>
          <w:lang w:val="en-US"/>
        </w:rPr>
        <w:t>]</w:t>
      </w:r>
    </w:p>
    <w:p w14:paraId="12802856" w14:textId="77777777" w:rsidR="00F536D7" w:rsidRPr="00F536D7" w:rsidRDefault="00F536D7" w:rsidP="00F536D7">
      <w:pPr>
        <w:rPr>
          <w:lang w:val="en-US"/>
        </w:rPr>
      </w:pPr>
      <w:r w:rsidRPr="00F536D7">
        <w:rPr>
          <w:lang w:val="en-US"/>
        </w:rPr>
        <w:t xml:space="preserve">     [ANCILLARY [TYPE &amp;</w:t>
      </w:r>
      <w:proofErr w:type="spellStart"/>
      <w:r w:rsidRPr="00F536D7">
        <w:rPr>
          <w:lang w:val="en-US"/>
        </w:rPr>
        <w:t>ancillaryType</w:t>
      </w:r>
      <w:proofErr w:type="spellEnd"/>
      <w:r w:rsidRPr="00F536D7">
        <w:rPr>
          <w:lang w:val="en-US"/>
        </w:rPr>
        <w:t>] IS &amp;</w:t>
      </w:r>
      <w:proofErr w:type="spellStart"/>
      <w:r w:rsidRPr="00F536D7">
        <w:rPr>
          <w:lang w:val="en-US"/>
        </w:rPr>
        <w:t>ancillaryPresent</w:t>
      </w:r>
      <w:proofErr w:type="spellEnd"/>
      <w:r w:rsidRPr="00F536D7">
        <w:rPr>
          <w:lang w:val="en-US"/>
        </w:rPr>
        <w:t>]</w:t>
      </w:r>
    </w:p>
    <w:p w14:paraId="59981952" w14:textId="77777777" w:rsidR="00F536D7" w:rsidRPr="00F536D7" w:rsidRDefault="00F536D7" w:rsidP="00F536D7">
      <w:pPr>
        <w:rPr>
          <w:lang w:val="en-US"/>
        </w:rPr>
      </w:pPr>
      <w:r w:rsidRPr="00F536D7">
        <w:rPr>
          <w:lang w:val="en-US"/>
        </w:rPr>
        <w:t xml:space="preserve">   }</w:t>
      </w:r>
    </w:p>
    <w:p w14:paraId="3B1053D4" w14:textId="77777777" w:rsidR="00F536D7" w:rsidRPr="00F536D7" w:rsidRDefault="00F536D7" w:rsidP="00F536D7">
      <w:pPr>
        <w:rPr>
          <w:lang w:val="en-US"/>
        </w:rPr>
      </w:pPr>
    </w:p>
    <w:p w14:paraId="7C6CBB36" w14:textId="77777777" w:rsidR="00F536D7" w:rsidRPr="00F536D7" w:rsidRDefault="00F536D7" w:rsidP="00F536D7">
      <w:pPr>
        <w:rPr>
          <w:lang w:val="en-US"/>
        </w:rPr>
      </w:pPr>
      <w:r w:rsidRPr="00F536D7">
        <w:rPr>
          <w:lang w:val="en-US"/>
        </w:rPr>
        <w:t xml:space="preserve">   </w:t>
      </w:r>
      <w:proofErr w:type="spellStart"/>
      <w:r w:rsidRPr="00F536D7">
        <w:rPr>
          <w:lang w:val="en-US"/>
        </w:rPr>
        <w:t>AttestStatement</w:t>
      </w:r>
      <w:proofErr w:type="spellEnd"/>
      <w:r w:rsidRPr="00F536D7">
        <w:rPr>
          <w:lang w:val="en-US"/>
        </w:rPr>
        <w:t xml:space="preserve"> </w:t>
      </w:r>
      <w:proofErr w:type="gramStart"/>
      <w:r w:rsidRPr="00F536D7">
        <w:rPr>
          <w:lang w:val="en-US"/>
        </w:rPr>
        <w:t xml:space="preserve">{ </w:t>
      </w:r>
      <w:proofErr w:type="spellStart"/>
      <w:r w:rsidRPr="00F536D7">
        <w:rPr>
          <w:lang w:val="en-US"/>
        </w:rPr>
        <w:t>ATTEST</w:t>
      </w:r>
      <w:proofErr w:type="gramEnd"/>
      <w:r w:rsidRPr="00F536D7">
        <w:rPr>
          <w:lang w:val="en-US"/>
        </w:rPr>
        <w:t>-STATEMENT:IOSet</w:t>
      </w:r>
      <w:proofErr w:type="spellEnd"/>
      <w:r w:rsidRPr="00F536D7">
        <w:rPr>
          <w:lang w:val="en-US"/>
        </w:rPr>
        <w:t>}  ::= SEQUENCE</w:t>
      </w:r>
    </w:p>
    <w:p w14:paraId="72570698" w14:textId="77777777" w:rsidR="00F536D7" w:rsidRPr="00F536D7" w:rsidRDefault="00F536D7" w:rsidP="00F536D7">
      <w:pPr>
        <w:rPr>
          <w:lang w:val="en-US"/>
        </w:rPr>
      </w:pPr>
      <w:r w:rsidRPr="00F536D7">
        <w:rPr>
          <w:lang w:val="en-US"/>
        </w:rPr>
        <w:t xml:space="preserve">     {</w:t>
      </w:r>
    </w:p>
    <w:p w14:paraId="0FA4D85A" w14:textId="77777777" w:rsidR="00F536D7" w:rsidRPr="00F536D7" w:rsidRDefault="00F536D7" w:rsidP="00F536D7">
      <w:pPr>
        <w:rPr>
          <w:lang w:val="en-US"/>
        </w:rPr>
      </w:pPr>
      <w:r w:rsidRPr="00F536D7">
        <w:rPr>
          <w:lang w:val="en-US"/>
        </w:rPr>
        <w:t xml:space="preserve">       type          </w:t>
      </w:r>
      <w:proofErr w:type="spellStart"/>
      <w:r w:rsidRPr="00F536D7">
        <w:rPr>
          <w:lang w:val="en-US"/>
        </w:rPr>
        <w:t>ATTEST-</w:t>
      </w:r>
      <w:proofErr w:type="gramStart"/>
      <w:r w:rsidRPr="00F536D7">
        <w:rPr>
          <w:lang w:val="en-US"/>
        </w:rPr>
        <w:t>STATEMENT.&amp;</w:t>
      </w:r>
      <w:proofErr w:type="gramEnd"/>
      <w:r w:rsidRPr="00F536D7">
        <w:rPr>
          <w:lang w:val="en-US"/>
        </w:rPr>
        <w:t>id</w:t>
      </w:r>
      <w:proofErr w:type="spellEnd"/>
      <w:r w:rsidRPr="00F536D7">
        <w:rPr>
          <w:lang w:val="en-US"/>
        </w:rPr>
        <w:t>({</w:t>
      </w:r>
      <w:proofErr w:type="spellStart"/>
      <w:r w:rsidRPr="00F536D7">
        <w:rPr>
          <w:lang w:val="en-US"/>
        </w:rPr>
        <w:t>IOSet</w:t>
      </w:r>
      <w:proofErr w:type="spellEnd"/>
      <w:r w:rsidRPr="00F536D7">
        <w:rPr>
          <w:lang w:val="en-US"/>
        </w:rPr>
        <w:t>}),</w:t>
      </w:r>
    </w:p>
    <w:p w14:paraId="420CB429" w14:textId="77777777" w:rsidR="00F536D7" w:rsidRPr="00F536D7" w:rsidRDefault="00F536D7" w:rsidP="00F536D7">
      <w:pPr>
        <w:rPr>
          <w:lang w:val="en-US"/>
        </w:rPr>
      </w:pPr>
      <w:r w:rsidRPr="00F536D7">
        <w:rPr>
          <w:lang w:val="en-US"/>
        </w:rPr>
        <w:t xml:space="preserve">       value         </w:t>
      </w:r>
      <w:proofErr w:type="spellStart"/>
      <w:r w:rsidRPr="00F536D7">
        <w:rPr>
          <w:lang w:val="en-US"/>
        </w:rPr>
        <w:t>ATTEST-</w:t>
      </w:r>
      <w:proofErr w:type="gramStart"/>
      <w:r w:rsidRPr="00F536D7">
        <w:rPr>
          <w:lang w:val="en-US"/>
        </w:rPr>
        <w:t>STATEMENT.&amp;</w:t>
      </w:r>
      <w:proofErr w:type="gramEnd"/>
      <w:r w:rsidRPr="00F536D7">
        <w:rPr>
          <w:lang w:val="en-US"/>
        </w:rPr>
        <w:t>Type</w:t>
      </w:r>
      <w:proofErr w:type="spellEnd"/>
      <w:r w:rsidRPr="00F536D7">
        <w:rPr>
          <w:lang w:val="en-US"/>
        </w:rPr>
        <w:t>({</w:t>
      </w:r>
      <w:proofErr w:type="spellStart"/>
      <w:r w:rsidRPr="00F536D7">
        <w:rPr>
          <w:lang w:val="en-US"/>
        </w:rPr>
        <w:t>IOSet</w:t>
      </w:r>
      <w:proofErr w:type="spellEnd"/>
      <w:r w:rsidRPr="00F536D7">
        <w:rPr>
          <w:lang w:val="en-US"/>
        </w:rPr>
        <w:t>}{@type}),</w:t>
      </w:r>
    </w:p>
    <w:p w14:paraId="7C685CF6" w14:textId="77777777" w:rsidR="00F536D7" w:rsidRPr="00F536D7" w:rsidRDefault="00F536D7" w:rsidP="00F536D7">
      <w:pPr>
        <w:rPr>
          <w:lang w:val="en-US"/>
        </w:rPr>
      </w:pPr>
      <w:r w:rsidRPr="00F536D7">
        <w:rPr>
          <w:lang w:val="en-US"/>
        </w:rPr>
        <w:t xml:space="preserve">       </w:t>
      </w:r>
      <w:proofErr w:type="spellStart"/>
      <w:r w:rsidRPr="00F536D7">
        <w:rPr>
          <w:lang w:val="en-US"/>
        </w:rPr>
        <w:t>algId</w:t>
      </w:r>
      <w:proofErr w:type="spellEnd"/>
      <w:r w:rsidRPr="00F536D7">
        <w:rPr>
          <w:lang w:val="en-US"/>
        </w:rPr>
        <w:t xml:space="preserve">      </w:t>
      </w:r>
      <w:proofErr w:type="gramStart"/>
      <w:r w:rsidRPr="00F536D7">
        <w:rPr>
          <w:lang w:val="en-US"/>
        </w:rPr>
        <w:t xml:space="preserve">   [</w:t>
      </w:r>
      <w:proofErr w:type="gramEnd"/>
      <w:r w:rsidRPr="00F536D7">
        <w:rPr>
          <w:lang w:val="en-US"/>
        </w:rPr>
        <w:t xml:space="preserve">0] IMPLICIT  </w:t>
      </w:r>
      <w:proofErr w:type="spellStart"/>
      <w:r w:rsidRPr="00F536D7">
        <w:rPr>
          <w:lang w:val="en-US"/>
        </w:rPr>
        <w:t>AlgorithmIdentifier</w:t>
      </w:r>
      <w:proofErr w:type="spellEnd"/>
      <w:r w:rsidRPr="00F536D7">
        <w:rPr>
          <w:lang w:val="en-US"/>
        </w:rPr>
        <w:t xml:space="preserve"> OPTIONAL,</w:t>
      </w:r>
    </w:p>
    <w:p w14:paraId="4AC341ED" w14:textId="77777777" w:rsidR="00F536D7" w:rsidRPr="00F536D7" w:rsidRDefault="00F536D7" w:rsidP="00F536D7">
      <w:pPr>
        <w:rPr>
          <w:lang w:val="en-US"/>
        </w:rPr>
      </w:pPr>
      <w:r w:rsidRPr="00F536D7">
        <w:rPr>
          <w:lang w:val="en-US"/>
        </w:rPr>
        <w:t xml:space="preserve">       signature  </w:t>
      </w:r>
      <w:proofErr w:type="gramStart"/>
      <w:r w:rsidRPr="00F536D7">
        <w:rPr>
          <w:lang w:val="en-US"/>
        </w:rPr>
        <w:t xml:space="preserve">   [</w:t>
      </w:r>
      <w:proofErr w:type="gramEnd"/>
      <w:r w:rsidRPr="00F536D7">
        <w:rPr>
          <w:lang w:val="en-US"/>
        </w:rPr>
        <w:t>1] ATTEST-STATEMENT.&amp;</w:t>
      </w:r>
      <w:proofErr w:type="spellStart"/>
      <w:r w:rsidRPr="00F536D7">
        <w:rPr>
          <w:lang w:val="en-US"/>
        </w:rPr>
        <w:t>sigType</w:t>
      </w:r>
      <w:proofErr w:type="spellEnd"/>
      <w:r w:rsidRPr="00F536D7">
        <w:rPr>
          <w:lang w:val="en-US"/>
        </w:rPr>
        <w:t xml:space="preserve"> OPTIONAL -- NOT implicit</w:t>
      </w:r>
    </w:p>
    <w:p w14:paraId="3FC504FA" w14:textId="77777777" w:rsidR="00F536D7" w:rsidRPr="00F536D7" w:rsidRDefault="00F536D7" w:rsidP="00F536D7">
      <w:pPr>
        <w:rPr>
          <w:lang w:val="en-US"/>
        </w:rPr>
      </w:pPr>
      <w:r w:rsidRPr="00F536D7">
        <w:rPr>
          <w:lang w:val="en-US"/>
        </w:rPr>
        <w:t xml:space="preserve">       </w:t>
      </w:r>
      <w:proofErr w:type="spellStart"/>
      <w:r w:rsidRPr="00F536D7">
        <w:rPr>
          <w:lang w:val="en-US"/>
        </w:rPr>
        <w:t>ancillaryData</w:t>
      </w:r>
      <w:proofErr w:type="spellEnd"/>
      <w:r w:rsidRPr="00F536D7">
        <w:rPr>
          <w:lang w:val="en-US"/>
        </w:rPr>
        <w:t xml:space="preserve"> [2] ATTEST-</w:t>
      </w:r>
      <w:proofErr w:type="gramStart"/>
      <w:r w:rsidRPr="00F536D7">
        <w:rPr>
          <w:lang w:val="en-US"/>
        </w:rPr>
        <w:t>STATEMENT.&amp;</w:t>
      </w:r>
      <w:proofErr w:type="spellStart"/>
      <w:proofErr w:type="gramEnd"/>
      <w:r w:rsidRPr="00F536D7">
        <w:rPr>
          <w:lang w:val="en-US"/>
        </w:rPr>
        <w:t>ancillaryType</w:t>
      </w:r>
      <w:proofErr w:type="spellEnd"/>
      <w:r w:rsidRPr="00F536D7">
        <w:rPr>
          <w:lang w:val="en-US"/>
        </w:rPr>
        <w:t xml:space="preserve"> OPTIONAL</w:t>
      </w:r>
    </w:p>
    <w:p w14:paraId="045CC989" w14:textId="77777777" w:rsidR="00F536D7" w:rsidRPr="00F536D7" w:rsidRDefault="00F536D7" w:rsidP="00F536D7">
      <w:pPr>
        <w:rPr>
          <w:lang w:val="en-US"/>
        </w:rPr>
      </w:pPr>
      <w:r w:rsidRPr="00F536D7">
        <w:rPr>
          <w:lang w:val="en-US"/>
        </w:rPr>
        <w:t xml:space="preserve">     }</w:t>
      </w:r>
    </w:p>
    <w:p w14:paraId="76AC30A8" w14:textId="77777777" w:rsidR="00F536D7" w:rsidRPr="00F536D7" w:rsidRDefault="00F536D7" w:rsidP="00F536D7">
      <w:pPr>
        <w:rPr>
          <w:lang w:val="en-US"/>
        </w:rPr>
      </w:pPr>
    </w:p>
    <w:p w14:paraId="46D39D75" w14:textId="77777777" w:rsidR="00F536D7" w:rsidRPr="00F536D7" w:rsidRDefault="00F536D7" w:rsidP="00F536D7">
      <w:pPr>
        <w:rPr>
          <w:lang w:val="en-US"/>
        </w:rPr>
      </w:pPr>
      <w:r w:rsidRPr="00F536D7">
        <w:rPr>
          <w:lang w:val="en-US"/>
        </w:rPr>
        <w:t xml:space="preserve">   Depending on whether the "value" field contains an entire </w:t>
      </w:r>
      <w:proofErr w:type="gramStart"/>
      <w:r w:rsidRPr="00F536D7">
        <w:rPr>
          <w:lang w:val="en-US"/>
        </w:rPr>
        <w:t>signed</w:t>
      </w:r>
      <w:proofErr w:type="gramEnd"/>
    </w:p>
    <w:p w14:paraId="3F4C783B" w14:textId="77777777" w:rsidR="00F536D7" w:rsidRPr="00F536D7" w:rsidRDefault="00F536D7" w:rsidP="00F536D7">
      <w:pPr>
        <w:rPr>
          <w:lang w:val="en-US"/>
        </w:rPr>
      </w:pPr>
      <w:r w:rsidRPr="00F536D7">
        <w:rPr>
          <w:lang w:val="en-US"/>
        </w:rPr>
        <w:t xml:space="preserve">   attestation, or only the </w:t>
      </w:r>
      <w:proofErr w:type="spellStart"/>
      <w:r w:rsidRPr="00F536D7">
        <w:rPr>
          <w:lang w:val="en-US"/>
        </w:rPr>
        <w:t>toBeSigned</w:t>
      </w:r>
      <w:proofErr w:type="spellEnd"/>
      <w:r w:rsidRPr="00F536D7">
        <w:rPr>
          <w:lang w:val="en-US"/>
        </w:rPr>
        <w:t xml:space="preserve"> portion, the </w:t>
      </w:r>
      <w:proofErr w:type="spellStart"/>
      <w:r w:rsidRPr="00F536D7">
        <w:rPr>
          <w:lang w:val="en-US"/>
        </w:rPr>
        <w:t>algId</w:t>
      </w:r>
      <w:proofErr w:type="spellEnd"/>
      <w:r w:rsidRPr="00F536D7">
        <w:rPr>
          <w:lang w:val="en-US"/>
        </w:rPr>
        <w:t xml:space="preserve"> field may or</w:t>
      </w:r>
    </w:p>
    <w:p w14:paraId="73AD4A65" w14:textId="77777777" w:rsidR="00F536D7" w:rsidRPr="00F536D7" w:rsidRDefault="00F536D7" w:rsidP="00F536D7">
      <w:pPr>
        <w:rPr>
          <w:lang w:val="en-US"/>
        </w:rPr>
      </w:pPr>
      <w:r w:rsidRPr="00F536D7">
        <w:rPr>
          <w:lang w:val="en-US"/>
        </w:rPr>
        <w:t xml:space="preserve">   may not be present.  If present it contains the </w:t>
      </w:r>
      <w:proofErr w:type="spellStart"/>
      <w:r w:rsidRPr="00F536D7">
        <w:rPr>
          <w:lang w:val="en-US"/>
        </w:rPr>
        <w:t>AlgorithmIdentifier</w:t>
      </w:r>
      <w:proofErr w:type="spellEnd"/>
    </w:p>
    <w:p w14:paraId="5A0BF229" w14:textId="77777777" w:rsidR="00F536D7" w:rsidRPr="00F536D7" w:rsidRDefault="00F536D7" w:rsidP="00F536D7">
      <w:pPr>
        <w:rPr>
          <w:lang w:val="en-US"/>
        </w:rPr>
      </w:pPr>
      <w:r w:rsidRPr="00F536D7">
        <w:rPr>
          <w:lang w:val="en-US"/>
        </w:rPr>
        <w:lastRenderedPageBreak/>
        <w:t xml:space="preserve">   of the signature algorithm used to sign the attestation statement.</w:t>
      </w:r>
    </w:p>
    <w:p w14:paraId="1755F746" w14:textId="77777777" w:rsidR="00F536D7" w:rsidRPr="00F536D7" w:rsidRDefault="00F536D7" w:rsidP="00F536D7">
      <w:pPr>
        <w:rPr>
          <w:lang w:val="en-US"/>
        </w:rPr>
      </w:pPr>
      <w:r w:rsidRPr="00F536D7">
        <w:rPr>
          <w:lang w:val="en-US"/>
        </w:rPr>
        <w:t xml:space="preserve">   If absent, either the value field contains an indication of the</w:t>
      </w:r>
    </w:p>
    <w:p w14:paraId="57FBECE1" w14:textId="77777777" w:rsidR="00F536D7" w:rsidRPr="00F536D7" w:rsidRDefault="00F536D7" w:rsidP="00F536D7">
      <w:pPr>
        <w:rPr>
          <w:lang w:val="en-US"/>
        </w:rPr>
      </w:pPr>
      <w:r w:rsidRPr="00F536D7">
        <w:rPr>
          <w:lang w:val="en-US"/>
        </w:rPr>
        <w:t xml:space="preserve">   signature algorithm, or the signature algorithm is fixed for </w:t>
      </w:r>
      <w:proofErr w:type="gramStart"/>
      <w:r w:rsidRPr="00F536D7">
        <w:rPr>
          <w:lang w:val="en-US"/>
        </w:rPr>
        <w:t>that</w:t>
      </w:r>
      <w:proofErr w:type="gramEnd"/>
    </w:p>
    <w:p w14:paraId="76BB5345" w14:textId="77777777" w:rsidR="00F536D7" w:rsidRPr="00F536D7" w:rsidRDefault="00F536D7" w:rsidP="00F536D7">
      <w:pPr>
        <w:rPr>
          <w:lang w:val="en-US"/>
        </w:rPr>
      </w:pPr>
      <w:r w:rsidRPr="00F536D7">
        <w:rPr>
          <w:lang w:val="en-US"/>
        </w:rPr>
        <w:t xml:space="preserve">   specific type of </w:t>
      </w:r>
      <w:proofErr w:type="spellStart"/>
      <w:r w:rsidRPr="00F536D7">
        <w:rPr>
          <w:lang w:val="en-US"/>
        </w:rPr>
        <w:t>AttestStatement</w:t>
      </w:r>
      <w:proofErr w:type="spellEnd"/>
      <w:r w:rsidRPr="00F536D7">
        <w:rPr>
          <w:lang w:val="en-US"/>
        </w:rPr>
        <w:t>.</w:t>
      </w:r>
    </w:p>
    <w:p w14:paraId="0B766E9D" w14:textId="77777777" w:rsidR="00F536D7" w:rsidRPr="00F536D7" w:rsidRDefault="00F536D7" w:rsidP="00F536D7">
      <w:pPr>
        <w:rPr>
          <w:lang w:val="en-US"/>
        </w:rPr>
      </w:pPr>
    </w:p>
    <w:p w14:paraId="597E29EA" w14:textId="77777777" w:rsidR="00F536D7" w:rsidRPr="00F536D7" w:rsidRDefault="00F536D7" w:rsidP="00F536D7">
      <w:pPr>
        <w:rPr>
          <w:lang w:val="en-US"/>
        </w:rPr>
      </w:pPr>
      <w:r w:rsidRPr="00F536D7">
        <w:rPr>
          <w:lang w:val="en-US"/>
        </w:rPr>
        <w:t xml:space="preserve">   </w:t>
      </w:r>
      <w:proofErr w:type="gramStart"/>
      <w:r w:rsidRPr="00F536D7">
        <w:rPr>
          <w:lang w:val="en-US"/>
        </w:rPr>
        <w:t>Similarly</w:t>
      </w:r>
      <w:proofErr w:type="gramEnd"/>
      <w:r w:rsidRPr="00F536D7">
        <w:rPr>
          <w:lang w:val="en-US"/>
        </w:rPr>
        <w:t xml:space="preserve"> for the "signature" field, if the "value" field contains</w:t>
      </w:r>
    </w:p>
    <w:p w14:paraId="581AEEA4" w14:textId="77777777" w:rsidR="00F536D7" w:rsidRPr="00F536D7" w:rsidRDefault="00F536D7" w:rsidP="00F536D7">
      <w:pPr>
        <w:rPr>
          <w:lang w:val="en-US"/>
        </w:rPr>
      </w:pPr>
      <w:r w:rsidRPr="00F536D7">
        <w:rPr>
          <w:lang w:val="en-US"/>
        </w:rPr>
        <w:t xml:space="preserve">   only the </w:t>
      </w:r>
      <w:proofErr w:type="spellStart"/>
      <w:r w:rsidRPr="00F536D7">
        <w:rPr>
          <w:lang w:val="en-US"/>
        </w:rPr>
        <w:t>toBeSigned</w:t>
      </w:r>
      <w:proofErr w:type="spellEnd"/>
      <w:r w:rsidRPr="00F536D7">
        <w:rPr>
          <w:lang w:val="en-US"/>
        </w:rPr>
        <w:t xml:space="preserve"> portion of the attestation statement, this field</w:t>
      </w:r>
    </w:p>
    <w:p w14:paraId="1C41F45A" w14:textId="77777777" w:rsidR="00F536D7" w:rsidRPr="00F536D7" w:rsidRDefault="00F536D7" w:rsidP="00F536D7">
      <w:pPr>
        <w:rPr>
          <w:lang w:val="en-US"/>
        </w:rPr>
      </w:pPr>
      <w:r w:rsidRPr="00F536D7">
        <w:rPr>
          <w:lang w:val="en-US"/>
        </w:rPr>
        <w:t xml:space="preserve">   SHOULD be present.  The "signature" field may by typed as any valid</w:t>
      </w:r>
    </w:p>
    <w:p w14:paraId="2947F451" w14:textId="77777777" w:rsidR="00F536D7" w:rsidRPr="00F536D7" w:rsidRDefault="00F536D7" w:rsidP="00F536D7">
      <w:pPr>
        <w:rPr>
          <w:lang w:val="en-US"/>
        </w:rPr>
      </w:pPr>
      <w:r w:rsidRPr="00F536D7">
        <w:rPr>
          <w:lang w:val="en-US"/>
        </w:rPr>
        <w:t xml:space="preserve">   ASN.1 type.  Opaque signature types SHOULD specify the use of </w:t>
      </w:r>
      <w:proofErr w:type="gramStart"/>
      <w:r w:rsidRPr="00F536D7">
        <w:rPr>
          <w:lang w:val="en-US"/>
        </w:rPr>
        <w:t>sub-</w:t>
      </w:r>
      <w:proofErr w:type="gramEnd"/>
    </w:p>
    <w:p w14:paraId="4874962D" w14:textId="77777777" w:rsidR="00F536D7" w:rsidRPr="00F536D7" w:rsidRDefault="00F536D7" w:rsidP="00F536D7">
      <w:pPr>
        <w:rPr>
          <w:lang w:val="en-US"/>
        </w:rPr>
      </w:pPr>
      <w:r w:rsidRPr="00F536D7">
        <w:rPr>
          <w:lang w:val="en-US"/>
        </w:rPr>
        <w:t xml:space="preserve">   typed OCTET STRING.  For example:</w:t>
      </w:r>
    </w:p>
    <w:p w14:paraId="3BB21284" w14:textId="77777777" w:rsidR="00F536D7" w:rsidRPr="00F536D7" w:rsidRDefault="00F536D7" w:rsidP="00F536D7">
      <w:pPr>
        <w:rPr>
          <w:lang w:val="en-US"/>
        </w:rPr>
      </w:pPr>
    </w:p>
    <w:p w14:paraId="397D2772" w14:textId="77777777" w:rsidR="00F536D7" w:rsidRPr="00F536D7" w:rsidRDefault="00F536D7" w:rsidP="00F536D7">
      <w:pPr>
        <w:rPr>
          <w:lang w:val="en-US"/>
        </w:rPr>
      </w:pPr>
      <w:r w:rsidRPr="00F536D7">
        <w:rPr>
          <w:lang w:val="en-US"/>
        </w:rPr>
        <w:t xml:space="preserve">   </w:t>
      </w:r>
      <w:proofErr w:type="spellStart"/>
      <w:proofErr w:type="gramStart"/>
      <w:r w:rsidRPr="00F536D7">
        <w:rPr>
          <w:lang w:val="en-US"/>
        </w:rPr>
        <w:t>MyOpaqueSignature</w:t>
      </w:r>
      <w:proofErr w:type="spellEnd"/>
      <w:r w:rsidRPr="00F536D7">
        <w:rPr>
          <w:lang w:val="en-US"/>
        </w:rPr>
        <w:t xml:space="preserve"> ::=</w:t>
      </w:r>
      <w:proofErr w:type="gramEnd"/>
      <w:r w:rsidRPr="00F536D7">
        <w:rPr>
          <w:lang w:val="en-US"/>
        </w:rPr>
        <w:t xml:space="preserve"> OCTET STRING</w:t>
      </w:r>
    </w:p>
    <w:p w14:paraId="115F23EC" w14:textId="77777777" w:rsidR="00F536D7" w:rsidRPr="00F536D7" w:rsidRDefault="00F536D7" w:rsidP="00F536D7">
      <w:pPr>
        <w:rPr>
          <w:lang w:val="en-US"/>
        </w:rPr>
      </w:pPr>
    </w:p>
    <w:p w14:paraId="09F1D09B" w14:textId="77777777" w:rsidR="00F536D7" w:rsidRPr="00F536D7" w:rsidRDefault="00F536D7" w:rsidP="00F536D7">
      <w:pPr>
        <w:rPr>
          <w:lang w:val="en-US"/>
        </w:rPr>
      </w:pPr>
      <w:r w:rsidRPr="00F536D7">
        <w:rPr>
          <w:lang w:val="en-US"/>
        </w:rPr>
        <w:t xml:space="preserve">   If possible, the ATTEST-STATEMENT SHOULD specify an un-</w:t>
      </w:r>
      <w:proofErr w:type="gramStart"/>
      <w:r w:rsidRPr="00F536D7">
        <w:rPr>
          <w:lang w:val="en-US"/>
        </w:rPr>
        <w:t>wrapped</w:t>
      </w:r>
      <w:proofErr w:type="gramEnd"/>
    </w:p>
    <w:p w14:paraId="1CDC82CF" w14:textId="77777777" w:rsidR="00F536D7" w:rsidRPr="00F536D7" w:rsidRDefault="00F536D7" w:rsidP="00F536D7">
      <w:pPr>
        <w:rPr>
          <w:lang w:val="en-US"/>
        </w:rPr>
      </w:pPr>
      <w:r w:rsidRPr="00F536D7">
        <w:rPr>
          <w:lang w:val="en-US"/>
        </w:rPr>
        <w:t xml:space="preserve">   representation of a signature, rather than an OCTET STRING or BIT</w:t>
      </w:r>
    </w:p>
    <w:p w14:paraId="5292F107" w14:textId="77777777" w:rsidR="00F536D7" w:rsidRPr="00F536D7" w:rsidRDefault="00F536D7" w:rsidP="00F536D7">
      <w:pPr>
        <w:rPr>
          <w:lang w:val="en-US"/>
        </w:rPr>
      </w:pPr>
      <w:r w:rsidRPr="00F536D7">
        <w:rPr>
          <w:lang w:val="en-US"/>
        </w:rPr>
        <w:t xml:space="preserve">   STRING wrapped ASN.1 structure.  I.e., by specifying ECDSA-Sig-Value</w:t>
      </w:r>
    </w:p>
    <w:p w14:paraId="6A356B5D" w14:textId="77777777" w:rsidR="00F536D7" w:rsidRPr="00F536D7" w:rsidRDefault="00F536D7" w:rsidP="00F536D7">
      <w:pPr>
        <w:rPr>
          <w:lang w:val="en-US"/>
        </w:rPr>
      </w:pPr>
      <w:r w:rsidRPr="00F536D7">
        <w:rPr>
          <w:lang w:val="en-US"/>
        </w:rPr>
        <w:t xml:space="preserve">   from PKIXAlgs-2009 (see [RFC5912]) to encode an ECDSA signature.</w:t>
      </w:r>
    </w:p>
    <w:p w14:paraId="1E64B61D" w14:textId="77777777" w:rsidR="00F536D7" w:rsidRPr="00F536D7" w:rsidRDefault="00F536D7" w:rsidP="00F536D7">
      <w:pPr>
        <w:rPr>
          <w:lang w:val="en-US"/>
        </w:rPr>
      </w:pPr>
    </w:p>
    <w:p w14:paraId="18AB3C85" w14:textId="77777777" w:rsidR="00F536D7" w:rsidRPr="00F536D7" w:rsidRDefault="00F536D7" w:rsidP="00F536D7">
      <w:pPr>
        <w:rPr>
          <w:lang w:val="en-US"/>
        </w:rPr>
      </w:pPr>
    </w:p>
    <w:p w14:paraId="7C3D86D1" w14:textId="77777777" w:rsidR="00F536D7" w:rsidRPr="00F536D7" w:rsidRDefault="00F536D7" w:rsidP="00F536D7">
      <w:pPr>
        <w:rPr>
          <w:lang w:val="en-US"/>
        </w:rPr>
      </w:pPr>
    </w:p>
    <w:p w14:paraId="5F69EB39" w14:textId="77777777" w:rsidR="00F536D7" w:rsidRPr="00F536D7" w:rsidRDefault="00F536D7" w:rsidP="00F536D7">
      <w:pPr>
        <w:rPr>
          <w:lang w:val="en-US"/>
        </w:rPr>
      </w:pPr>
    </w:p>
    <w:p w14:paraId="7D71C7BD" w14:textId="77777777" w:rsidR="00F536D7" w:rsidRPr="00F536D7" w:rsidRDefault="00F536D7" w:rsidP="00F536D7">
      <w:pPr>
        <w:rPr>
          <w:lang w:val="en-US"/>
        </w:rPr>
      </w:pPr>
    </w:p>
    <w:p w14:paraId="11089C4B" w14:textId="77777777" w:rsidR="00F536D7" w:rsidRPr="00F536D7" w:rsidRDefault="00F536D7" w:rsidP="00F536D7">
      <w:pPr>
        <w:rPr>
          <w:lang w:val="fr-FR"/>
        </w:rPr>
      </w:pPr>
      <w:proofErr w:type="spellStart"/>
      <w:r w:rsidRPr="00F536D7">
        <w:rPr>
          <w:lang w:val="fr-FR"/>
        </w:rPr>
        <w:t>StJohns</w:t>
      </w:r>
      <w:proofErr w:type="spellEnd"/>
      <w:r w:rsidRPr="00F536D7">
        <w:rPr>
          <w:lang w:val="fr-FR"/>
        </w:rPr>
        <w:t xml:space="preserve">                  Expires 9 </w:t>
      </w:r>
      <w:proofErr w:type="spellStart"/>
      <w:r w:rsidRPr="00F536D7">
        <w:rPr>
          <w:lang w:val="fr-FR"/>
        </w:rPr>
        <w:t>December</w:t>
      </w:r>
      <w:proofErr w:type="spellEnd"/>
      <w:r w:rsidRPr="00F536D7">
        <w:rPr>
          <w:lang w:val="fr-FR"/>
        </w:rPr>
        <w:t xml:space="preserve"> 2023             </w:t>
      </w:r>
      <w:proofErr w:type="gramStart"/>
      <w:r w:rsidRPr="00F536D7">
        <w:rPr>
          <w:lang w:val="fr-FR"/>
        </w:rPr>
        <w:t xml:space="preserve">   [</w:t>
      </w:r>
      <w:proofErr w:type="gramEnd"/>
      <w:r w:rsidRPr="00F536D7">
        <w:rPr>
          <w:lang w:val="fr-FR"/>
        </w:rPr>
        <w:t>Page 7]</w:t>
      </w:r>
    </w:p>
    <w:p w14:paraId="12609BD3" w14:textId="77777777" w:rsidR="00F536D7" w:rsidRPr="00F536D7" w:rsidRDefault="00F536D7" w:rsidP="00F536D7">
      <w:pPr>
        <w:rPr>
          <w:lang w:val="fr-FR"/>
        </w:rPr>
      </w:pPr>
      <w:r w:rsidRPr="003E36E0">
        <w:rPr>
          <w:lang w:val="fr-FR"/>
          <w:rPrChange w:id="438" w:author="Tschofenig, Hannes (T CST SEA-DE)" w:date="2023-06-29T13:31:00Z">
            <w:rPr/>
          </w:rPrChange>
        </w:rPr>
        <w:br w:type="page"/>
      </w:r>
    </w:p>
    <w:p w14:paraId="1F46B86F" w14:textId="77777777" w:rsidR="00F536D7" w:rsidRPr="00F536D7" w:rsidRDefault="00F536D7" w:rsidP="00F536D7">
      <w:pPr>
        <w:rPr>
          <w:lang w:val="fr-FR"/>
        </w:rPr>
      </w:pPr>
      <w:r w:rsidRPr="00F536D7">
        <w:rPr>
          <w:lang w:val="fr-FR"/>
        </w:rPr>
        <w:lastRenderedPageBreak/>
        <w:t xml:space="preserve">Internet-Draft         CSR Attestation </w:t>
      </w:r>
      <w:proofErr w:type="spellStart"/>
      <w:r w:rsidRPr="00F536D7">
        <w:rPr>
          <w:lang w:val="fr-FR"/>
        </w:rPr>
        <w:t>Attributes</w:t>
      </w:r>
      <w:proofErr w:type="spellEnd"/>
      <w:r w:rsidRPr="00F536D7">
        <w:rPr>
          <w:lang w:val="fr-FR"/>
        </w:rPr>
        <w:t xml:space="preserve">              June 2023</w:t>
      </w:r>
    </w:p>
    <w:p w14:paraId="771E3870" w14:textId="77777777" w:rsidR="00F536D7" w:rsidRPr="00F536D7" w:rsidRDefault="00F536D7" w:rsidP="00F536D7">
      <w:pPr>
        <w:rPr>
          <w:lang w:val="fr-FR"/>
        </w:rPr>
      </w:pPr>
    </w:p>
    <w:p w14:paraId="5D6810C7" w14:textId="77777777" w:rsidR="00F536D7" w:rsidRPr="00F536D7" w:rsidRDefault="00F536D7" w:rsidP="00F536D7">
      <w:pPr>
        <w:rPr>
          <w:lang w:val="fr-FR"/>
        </w:rPr>
      </w:pPr>
    </w:p>
    <w:p w14:paraId="7C58984D" w14:textId="77777777" w:rsidR="00F536D7" w:rsidRPr="00F536D7" w:rsidRDefault="00F536D7" w:rsidP="00F536D7">
      <w:pPr>
        <w:rPr>
          <w:lang w:val="pt-PT"/>
        </w:rPr>
      </w:pPr>
      <w:r w:rsidRPr="00F536D7">
        <w:rPr>
          <w:lang w:val="fr-FR"/>
        </w:rPr>
        <w:t xml:space="preserve">   </w:t>
      </w:r>
      <w:r w:rsidRPr="00F536D7">
        <w:rPr>
          <w:lang w:val="pt-PT"/>
        </w:rPr>
        <w:t>ECDSA-</w:t>
      </w:r>
      <w:proofErr w:type="spellStart"/>
      <w:r w:rsidRPr="00F536D7">
        <w:rPr>
          <w:lang w:val="pt-PT"/>
        </w:rPr>
        <w:t>Sig</w:t>
      </w:r>
      <w:proofErr w:type="spellEnd"/>
      <w:r w:rsidRPr="00F536D7">
        <w:rPr>
          <w:lang w:val="pt-PT"/>
        </w:rPr>
        <w:t>-</w:t>
      </w:r>
      <w:proofErr w:type="spellStart"/>
      <w:proofErr w:type="gramStart"/>
      <w:r w:rsidRPr="00F536D7">
        <w:rPr>
          <w:lang w:val="pt-PT"/>
        </w:rPr>
        <w:t>Value</w:t>
      </w:r>
      <w:proofErr w:type="spellEnd"/>
      <w:r w:rsidRPr="00F536D7">
        <w:rPr>
          <w:lang w:val="pt-PT"/>
        </w:rPr>
        <w:t xml:space="preserve"> ::=</w:t>
      </w:r>
      <w:proofErr w:type="gramEnd"/>
      <w:r w:rsidRPr="00F536D7">
        <w:rPr>
          <w:lang w:val="pt-PT"/>
        </w:rPr>
        <w:t xml:space="preserve"> SEQUENCE {</w:t>
      </w:r>
    </w:p>
    <w:p w14:paraId="6DD7C565" w14:textId="77777777" w:rsidR="00F536D7" w:rsidRPr="00F536D7" w:rsidRDefault="00F536D7" w:rsidP="00F536D7">
      <w:pPr>
        <w:rPr>
          <w:lang w:val="pt-PT"/>
        </w:rPr>
      </w:pPr>
      <w:r w:rsidRPr="00F536D7">
        <w:rPr>
          <w:lang w:val="pt-PT"/>
        </w:rPr>
        <w:t xml:space="preserve">     </w:t>
      </w:r>
      <w:proofErr w:type="gramStart"/>
      <w:r w:rsidRPr="00F536D7">
        <w:rPr>
          <w:lang w:val="pt-PT"/>
        </w:rPr>
        <w:t>r  INTEGER</w:t>
      </w:r>
      <w:proofErr w:type="gramEnd"/>
      <w:r w:rsidRPr="00F536D7">
        <w:rPr>
          <w:lang w:val="pt-PT"/>
        </w:rPr>
        <w:t>,</w:t>
      </w:r>
    </w:p>
    <w:p w14:paraId="09BCA49D" w14:textId="77777777" w:rsidR="00F536D7" w:rsidRPr="00F536D7" w:rsidRDefault="00F536D7" w:rsidP="00F536D7">
      <w:pPr>
        <w:rPr>
          <w:lang w:val="en-US"/>
        </w:rPr>
      </w:pPr>
      <w:r w:rsidRPr="00F536D7">
        <w:rPr>
          <w:lang w:val="pt-PT"/>
        </w:rPr>
        <w:t xml:space="preserve">     </w:t>
      </w:r>
      <w:proofErr w:type="gramStart"/>
      <w:r w:rsidRPr="00F536D7">
        <w:rPr>
          <w:lang w:val="en-US"/>
        </w:rPr>
        <w:t>s  INTEGER</w:t>
      </w:r>
      <w:proofErr w:type="gramEnd"/>
    </w:p>
    <w:p w14:paraId="2503C453" w14:textId="77777777" w:rsidR="00F536D7" w:rsidRPr="00F536D7" w:rsidRDefault="00F536D7" w:rsidP="00F536D7">
      <w:pPr>
        <w:rPr>
          <w:lang w:val="en-US"/>
        </w:rPr>
      </w:pPr>
      <w:r w:rsidRPr="00F536D7">
        <w:rPr>
          <w:lang w:val="en-US"/>
        </w:rPr>
        <w:t xml:space="preserve">   }</w:t>
      </w:r>
    </w:p>
    <w:p w14:paraId="1C8F5ADA" w14:textId="77777777" w:rsidR="00F536D7" w:rsidRPr="00F536D7" w:rsidRDefault="00F536D7" w:rsidP="00F536D7">
      <w:pPr>
        <w:rPr>
          <w:lang w:val="en-US"/>
        </w:rPr>
      </w:pPr>
    </w:p>
    <w:p w14:paraId="429D2799" w14:textId="77777777" w:rsidR="00F536D7" w:rsidRPr="00F536D7" w:rsidRDefault="00F536D7" w:rsidP="00F536D7">
      <w:pPr>
        <w:rPr>
          <w:lang w:val="en-US"/>
        </w:rPr>
      </w:pPr>
      <w:r w:rsidRPr="00F536D7">
        <w:rPr>
          <w:lang w:val="en-US"/>
        </w:rPr>
        <w:t xml:space="preserve">   The </w:t>
      </w:r>
      <w:proofErr w:type="spellStart"/>
      <w:r w:rsidRPr="00F536D7">
        <w:rPr>
          <w:lang w:val="en-US"/>
        </w:rPr>
        <w:t>ancillaryData</w:t>
      </w:r>
      <w:proofErr w:type="spellEnd"/>
      <w:r w:rsidRPr="00F536D7">
        <w:rPr>
          <w:lang w:val="en-US"/>
        </w:rPr>
        <w:t xml:space="preserve"> field contains data provided externally to the</w:t>
      </w:r>
    </w:p>
    <w:p w14:paraId="22050096" w14:textId="77777777" w:rsidR="00F536D7" w:rsidRPr="00F536D7" w:rsidRDefault="00F536D7" w:rsidP="00F536D7">
      <w:pPr>
        <w:rPr>
          <w:lang w:val="en-US"/>
        </w:rPr>
      </w:pPr>
      <w:r w:rsidRPr="00F536D7">
        <w:rPr>
          <w:lang w:val="en-US"/>
        </w:rPr>
        <w:t xml:space="preserve">   attestation </w:t>
      </w:r>
      <w:proofErr w:type="spellStart"/>
      <w:proofErr w:type="gramStart"/>
      <w:r w:rsidRPr="00F536D7">
        <w:rPr>
          <w:lang w:val="en-US"/>
        </w:rPr>
        <w:t>engine,and</w:t>
      </w:r>
      <w:proofErr w:type="spellEnd"/>
      <w:proofErr w:type="gramEnd"/>
      <w:r w:rsidRPr="00F536D7">
        <w:rPr>
          <w:lang w:val="en-US"/>
        </w:rPr>
        <w:t>/or data that may be needed to relate the</w:t>
      </w:r>
    </w:p>
    <w:p w14:paraId="34F43277" w14:textId="77777777" w:rsidR="00F536D7" w:rsidRPr="00F536D7" w:rsidRDefault="00F536D7" w:rsidP="00F536D7">
      <w:pPr>
        <w:rPr>
          <w:lang w:val="en-US"/>
        </w:rPr>
      </w:pPr>
      <w:r w:rsidRPr="00F536D7">
        <w:rPr>
          <w:lang w:val="en-US"/>
        </w:rPr>
        <w:t xml:space="preserve">   attestation to other PKIX elements.  The format or content of the</w:t>
      </w:r>
    </w:p>
    <w:p w14:paraId="1740CD02" w14:textId="77777777" w:rsidR="00F536D7" w:rsidRPr="00F536D7" w:rsidRDefault="00F536D7" w:rsidP="00F536D7">
      <w:pPr>
        <w:rPr>
          <w:lang w:val="en-US"/>
        </w:rPr>
      </w:pPr>
      <w:r w:rsidRPr="00F536D7">
        <w:rPr>
          <w:lang w:val="en-US"/>
        </w:rPr>
        <w:t xml:space="preserve">   externally provided data is not under the control of the </w:t>
      </w:r>
      <w:proofErr w:type="gramStart"/>
      <w:r w:rsidRPr="00F536D7">
        <w:rPr>
          <w:lang w:val="en-US"/>
        </w:rPr>
        <w:t>attestation</w:t>
      </w:r>
      <w:proofErr w:type="gramEnd"/>
    </w:p>
    <w:p w14:paraId="2C058E09" w14:textId="77777777" w:rsidR="00F536D7" w:rsidRPr="00F536D7" w:rsidRDefault="00F536D7" w:rsidP="00F536D7">
      <w:pPr>
        <w:rPr>
          <w:lang w:val="en-US"/>
        </w:rPr>
      </w:pPr>
      <w:r w:rsidRPr="00F536D7">
        <w:rPr>
          <w:lang w:val="en-US"/>
        </w:rPr>
        <w:t xml:space="preserve">   engine.  For example, this field might contain a freshness </w:t>
      </w:r>
      <w:proofErr w:type="gramStart"/>
      <w:r w:rsidRPr="00F536D7">
        <w:rPr>
          <w:lang w:val="en-US"/>
        </w:rPr>
        <w:t>nonce</w:t>
      </w:r>
      <w:proofErr w:type="gramEnd"/>
    </w:p>
    <w:p w14:paraId="6C26AD9C" w14:textId="77777777" w:rsidR="00F536D7" w:rsidRPr="00F536D7" w:rsidRDefault="00F536D7" w:rsidP="00F536D7">
      <w:pPr>
        <w:rPr>
          <w:lang w:val="en-US"/>
        </w:rPr>
      </w:pPr>
      <w:r w:rsidRPr="00F536D7">
        <w:rPr>
          <w:lang w:val="en-US"/>
        </w:rPr>
        <w:t xml:space="preserve">   generated by the relying party, a signed time stamp, or even a </w:t>
      </w:r>
      <w:proofErr w:type="gramStart"/>
      <w:r w:rsidRPr="00F536D7">
        <w:rPr>
          <w:lang w:val="en-US"/>
        </w:rPr>
        <w:t>hash</w:t>
      </w:r>
      <w:proofErr w:type="gramEnd"/>
    </w:p>
    <w:p w14:paraId="22DF184F" w14:textId="77777777" w:rsidR="00F536D7" w:rsidRPr="00F536D7" w:rsidRDefault="00F536D7" w:rsidP="00F536D7">
      <w:pPr>
        <w:rPr>
          <w:lang w:val="en-US"/>
        </w:rPr>
      </w:pPr>
      <w:r w:rsidRPr="00F536D7">
        <w:rPr>
          <w:lang w:val="en-US"/>
        </w:rPr>
        <w:t xml:space="preserve">   of protocol data or nonce data.  See below for a few different</w:t>
      </w:r>
    </w:p>
    <w:p w14:paraId="63B4520F" w14:textId="77777777" w:rsidR="00F536D7" w:rsidRPr="00F536D7" w:rsidRDefault="00F536D7" w:rsidP="00F536D7">
      <w:pPr>
        <w:rPr>
          <w:lang w:val="en-US"/>
        </w:rPr>
      </w:pPr>
      <w:r w:rsidRPr="00F536D7">
        <w:rPr>
          <w:lang w:val="en-US"/>
        </w:rPr>
        <w:t xml:space="preserve">   examples.</w:t>
      </w:r>
    </w:p>
    <w:p w14:paraId="17BCEE9B" w14:textId="77777777" w:rsidR="00F536D7" w:rsidRPr="00F536D7" w:rsidRDefault="00F536D7" w:rsidP="00F536D7">
      <w:pPr>
        <w:rPr>
          <w:lang w:val="en-US"/>
        </w:rPr>
      </w:pPr>
    </w:p>
    <w:p w14:paraId="461A6C07" w14:textId="77777777" w:rsidR="00F536D7" w:rsidRPr="00F536D7" w:rsidRDefault="00F536D7" w:rsidP="00F536D7">
      <w:pPr>
        <w:rPr>
          <w:lang w:val="en-US"/>
        </w:rPr>
      </w:pPr>
      <w:r w:rsidRPr="00F536D7">
        <w:rPr>
          <w:lang w:val="en-US"/>
        </w:rPr>
        <w:t>4.  IANA Considerations</w:t>
      </w:r>
    </w:p>
    <w:p w14:paraId="7EAF1976" w14:textId="77777777" w:rsidR="00F536D7" w:rsidRPr="00F536D7" w:rsidRDefault="00F536D7" w:rsidP="00F536D7">
      <w:pPr>
        <w:rPr>
          <w:lang w:val="en-US"/>
        </w:rPr>
      </w:pPr>
    </w:p>
    <w:p w14:paraId="1E70CAAA" w14:textId="77777777" w:rsidR="00F536D7" w:rsidRPr="00F536D7" w:rsidRDefault="00F536D7" w:rsidP="00F536D7">
      <w:pPr>
        <w:rPr>
          <w:lang w:val="en-US"/>
        </w:rPr>
      </w:pPr>
      <w:r w:rsidRPr="00F536D7">
        <w:rPr>
          <w:lang w:val="en-US"/>
        </w:rPr>
        <w:t xml:space="preserve">   The IANA is requested to open one new </w:t>
      </w:r>
      <w:proofErr w:type="spellStart"/>
      <w:r w:rsidRPr="00F536D7">
        <w:rPr>
          <w:lang w:val="en-US"/>
        </w:rPr>
        <w:t>registrie</w:t>
      </w:r>
      <w:proofErr w:type="spellEnd"/>
      <w:r w:rsidRPr="00F536D7">
        <w:rPr>
          <w:lang w:val="en-US"/>
        </w:rPr>
        <w:t xml:space="preserve">, allocate a </w:t>
      </w:r>
      <w:proofErr w:type="gramStart"/>
      <w:r w:rsidRPr="00F536D7">
        <w:rPr>
          <w:lang w:val="en-US"/>
        </w:rPr>
        <w:t>value</w:t>
      </w:r>
      <w:proofErr w:type="gramEnd"/>
    </w:p>
    <w:p w14:paraId="681BACE7" w14:textId="77777777" w:rsidR="00F536D7" w:rsidRPr="00F536D7" w:rsidRDefault="00F536D7" w:rsidP="00F536D7">
      <w:pPr>
        <w:rPr>
          <w:lang w:val="en-US"/>
        </w:rPr>
      </w:pPr>
      <w:r w:rsidRPr="00F536D7">
        <w:rPr>
          <w:lang w:val="en-US"/>
        </w:rPr>
        <w:t xml:space="preserve">   from the "SMI Security for PKIX Module Identifier" registry for the</w:t>
      </w:r>
    </w:p>
    <w:p w14:paraId="08C50F42" w14:textId="77777777" w:rsidR="00F536D7" w:rsidRPr="00F536D7" w:rsidRDefault="00F536D7" w:rsidP="00F536D7">
      <w:pPr>
        <w:rPr>
          <w:lang w:val="en-US"/>
        </w:rPr>
      </w:pPr>
      <w:r w:rsidRPr="00F536D7">
        <w:rPr>
          <w:lang w:val="en-US"/>
        </w:rPr>
        <w:t xml:space="preserve">   included ASN.1 module, and allocate values from "SMI Security for S/</w:t>
      </w:r>
    </w:p>
    <w:p w14:paraId="0AE71BB0" w14:textId="77777777" w:rsidR="00F536D7" w:rsidRPr="00F536D7" w:rsidRDefault="00F536D7" w:rsidP="00F536D7">
      <w:pPr>
        <w:rPr>
          <w:lang w:val="en-US"/>
        </w:rPr>
      </w:pPr>
      <w:r w:rsidRPr="00F536D7">
        <w:rPr>
          <w:lang w:val="en-US"/>
        </w:rPr>
        <w:t xml:space="preserve">   MIME Attributes" to identify two Attributes defined within.</w:t>
      </w:r>
    </w:p>
    <w:p w14:paraId="5F1DF811" w14:textId="77777777" w:rsidR="00F536D7" w:rsidRPr="00F536D7" w:rsidRDefault="00F536D7" w:rsidP="00F536D7">
      <w:pPr>
        <w:rPr>
          <w:lang w:val="en-US"/>
        </w:rPr>
      </w:pPr>
    </w:p>
    <w:p w14:paraId="1BC288CF" w14:textId="77777777" w:rsidR="00F536D7" w:rsidRPr="00F536D7" w:rsidRDefault="00F536D7" w:rsidP="00F536D7">
      <w:pPr>
        <w:rPr>
          <w:lang w:val="en-US"/>
        </w:rPr>
      </w:pPr>
      <w:r w:rsidRPr="00F536D7">
        <w:rPr>
          <w:lang w:val="en-US"/>
        </w:rPr>
        <w:t>4.1.  Object Identifier Allocations</w:t>
      </w:r>
    </w:p>
    <w:p w14:paraId="11071E81" w14:textId="77777777" w:rsidR="00F536D7" w:rsidRPr="00F536D7" w:rsidRDefault="00F536D7" w:rsidP="00F536D7">
      <w:pPr>
        <w:rPr>
          <w:lang w:val="en-US"/>
        </w:rPr>
      </w:pPr>
    </w:p>
    <w:p w14:paraId="592A0245" w14:textId="77777777" w:rsidR="00F536D7" w:rsidRPr="00F536D7" w:rsidRDefault="00F536D7" w:rsidP="00F536D7">
      <w:pPr>
        <w:rPr>
          <w:lang w:val="en-US"/>
        </w:rPr>
      </w:pPr>
      <w:r w:rsidRPr="00F536D7">
        <w:rPr>
          <w:lang w:val="en-US"/>
        </w:rPr>
        <w:t xml:space="preserve">4.1.1.  Module Registration - SMI Security for PKIX Module </w:t>
      </w:r>
      <w:proofErr w:type="spellStart"/>
      <w:r w:rsidRPr="00F536D7">
        <w:rPr>
          <w:lang w:val="en-US"/>
        </w:rPr>
        <w:t>Identifer</w:t>
      </w:r>
      <w:proofErr w:type="spellEnd"/>
    </w:p>
    <w:p w14:paraId="3BA5EEE1" w14:textId="77777777" w:rsidR="00F536D7" w:rsidRPr="00F536D7" w:rsidRDefault="00F536D7" w:rsidP="00F536D7">
      <w:pPr>
        <w:rPr>
          <w:lang w:val="en-US"/>
        </w:rPr>
      </w:pPr>
    </w:p>
    <w:p w14:paraId="67C9F119" w14:textId="77777777" w:rsidR="00F536D7" w:rsidRPr="00F536D7" w:rsidRDefault="00F536D7" w:rsidP="00F536D7">
      <w:pPr>
        <w:rPr>
          <w:lang w:val="en-US"/>
        </w:rPr>
      </w:pPr>
      <w:r w:rsidRPr="00F536D7">
        <w:rPr>
          <w:lang w:val="en-US"/>
        </w:rPr>
        <w:t xml:space="preserve">   *  Decimal: IANA Assigned - Replace TBDMOD</w:t>
      </w:r>
    </w:p>
    <w:p w14:paraId="4933313C" w14:textId="77777777" w:rsidR="00F536D7" w:rsidRPr="00F536D7" w:rsidRDefault="00F536D7" w:rsidP="00F536D7">
      <w:pPr>
        <w:rPr>
          <w:lang w:val="en-US"/>
        </w:rPr>
      </w:pPr>
      <w:r w:rsidRPr="00F536D7">
        <w:rPr>
          <w:lang w:val="en-US"/>
        </w:rPr>
        <w:t xml:space="preserve">   *  Description: Attest-2023 - id-mod-pkix-attest-01</w:t>
      </w:r>
    </w:p>
    <w:p w14:paraId="4BF4ACE1" w14:textId="77777777" w:rsidR="00F536D7" w:rsidRPr="00F536D7" w:rsidRDefault="00F536D7" w:rsidP="00F536D7">
      <w:pPr>
        <w:rPr>
          <w:lang w:val="en-US"/>
        </w:rPr>
      </w:pPr>
      <w:r w:rsidRPr="00F536D7">
        <w:rPr>
          <w:lang w:val="en-US"/>
        </w:rPr>
        <w:t xml:space="preserve">   *  References: This Document</w:t>
      </w:r>
    </w:p>
    <w:p w14:paraId="049904AA" w14:textId="77777777" w:rsidR="00F536D7" w:rsidRPr="00F536D7" w:rsidRDefault="00F536D7" w:rsidP="00F536D7">
      <w:pPr>
        <w:rPr>
          <w:lang w:val="en-US"/>
        </w:rPr>
      </w:pPr>
    </w:p>
    <w:p w14:paraId="7D54A7D3" w14:textId="77777777" w:rsidR="00F536D7" w:rsidRPr="00F536D7" w:rsidRDefault="00F536D7" w:rsidP="00F536D7">
      <w:pPr>
        <w:rPr>
          <w:lang w:val="en-US"/>
        </w:rPr>
      </w:pPr>
      <w:r w:rsidRPr="00F536D7">
        <w:rPr>
          <w:lang w:val="en-US"/>
        </w:rPr>
        <w:lastRenderedPageBreak/>
        <w:t>4.1.2.  Object Identifier Registrations - SMI Security for S/MIME</w:t>
      </w:r>
    </w:p>
    <w:p w14:paraId="33B74117" w14:textId="77777777" w:rsidR="00F536D7" w:rsidRPr="00F536D7" w:rsidRDefault="00F536D7" w:rsidP="00F536D7">
      <w:pPr>
        <w:rPr>
          <w:lang w:val="en-US"/>
        </w:rPr>
      </w:pPr>
      <w:r w:rsidRPr="00F536D7">
        <w:rPr>
          <w:lang w:val="en-US"/>
        </w:rPr>
        <w:t xml:space="preserve">        Attributes</w:t>
      </w:r>
    </w:p>
    <w:p w14:paraId="1848D784" w14:textId="77777777" w:rsidR="00F536D7" w:rsidRPr="00F536D7" w:rsidRDefault="00F536D7" w:rsidP="00F536D7">
      <w:pPr>
        <w:rPr>
          <w:lang w:val="en-US"/>
        </w:rPr>
      </w:pPr>
    </w:p>
    <w:p w14:paraId="3D80935B" w14:textId="77777777" w:rsidR="00F536D7" w:rsidRPr="00F536D7" w:rsidRDefault="00F536D7" w:rsidP="00F536D7">
      <w:pPr>
        <w:rPr>
          <w:lang w:val="en-US"/>
        </w:rPr>
      </w:pPr>
      <w:r w:rsidRPr="00F536D7">
        <w:rPr>
          <w:lang w:val="en-US"/>
        </w:rPr>
        <w:t xml:space="preserve">   Attest Statement</w:t>
      </w:r>
    </w:p>
    <w:p w14:paraId="08A1F0F0" w14:textId="77777777" w:rsidR="00F536D7" w:rsidRPr="00F536D7" w:rsidRDefault="00F536D7" w:rsidP="00F536D7">
      <w:pPr>
        <w:rPr>
          <w:lang w:val="en-US"/>
        </w:rPr>
      </w:pPr>
    </w:p>
    <w:p w14:paraId="47A4E9B9" w14:textId="77777777" w:rsidR="00F536D7" w:rsidRPr="00F536D7" w:rsidRDefault="00F536D7" w:rsidP="00F536D7">
      <w:pPr>
        <w:rPr>
          <w:lang w:val="en-US"/>
        </w:rPr>
      </w:pPr>
      <w:r w:rsidRPr="00F536D7">
        <w:rPr>
          <w:lang w:val="en-US"/>
        </w:rPr>
        <w:t xml:space="preserve">   *  Decimal: IANA Assigned - Replace TBDAA2</w:t>
      </w:r>
    </w:p>
    <w:p w14:paraId="1CA74370" w14:textId="77777777" w:rsidR="00F536D7" w:rsidRPr="00F536D7" w:rsidRDefault="00F536D7" w:rsidP="00F536D7">
      <w:pPr>
        <w:rPr>
          <w:lang w:val="en-US"/>
        </w:rPr>
      </w:pPr>
      <w:r w:rsidRPr="00F536D7">
        <w:rPr>
          <w:lang w:val="en-US"/>
        </w:rPr>
        <w:t xml:space="preserve">   *  Description: id-aa-</w:t>
      </w:r>
      <w:proofErr w:type="spellStart"/>
      <w:r w:rsidRPr="00F536D7">
        <w:rPr>
          <w:lang w:val="en-US"/>
        </w:rPr>
        <w:t>attestStatement</w:t>
      </w:r>
      <w:proofErr w:type="spellEnd"/>
    </w:p>
    <w:p w14:paraId="57D2E25F" w14:textId="77777777" w:rsidR="00F536D7" w:rsidRPr="00F536D7" w:rsidRDefault="00F536D7" w:rsidP="00F536D7">
      <w:pPr>
        <w:rPr>
          <w:lang w:val="en-US"/>
        </w:rPr>
      </w:pPr>
      <w:r w:rsidRPr="00F536D7">
        <w:rPr>
          <w:lang w:val="en-US"/>
        </w:rPr>
        <w:t xml:space="preserve">   *  References: This Document</w:t>
      </w:r>
    </w:p>
    <w:p w14:paraId="504349AD" w14:textId="77777777" w:rsidR="00F536D7" w:rsidRPr="00F536D7" w:rsidRDefault="00F536D7" w:rsidP="00F536D7">
      <w:pPr>
        <w:rPr>
          <w:lang w:val="en-US"/>
        </w:rPr>
      </w:pPr>
    </w:p>
    <w:p w14:paraId="406E52A8" w14:textId="77777777" w:rsidR="00F536D7" w:rsidRPr="00F536D7" w:rsidRDefault="00F536D7" w:rsidP="00F536D7">
      <w:pPr>
        <w:rPr>
          <w:lang w:val="en-US"/>
        </w:rPr>
      </w:pPr>
      <w:r w:rsidRPr="00F536D7">
        <w:rPr>
          <w:lang w:val="en-US"/>
        </w:rPr>
        <w:t xml:space="preserve">   Attest Certificate Chain</w:t>
      </w:r>
    </w:p>
    <w:p w14:paraId="6365C495" w14:textId="77777777" w:rsidR="00F536D7" w:rsidRPr="00F536D7" w:rsidRDefault="00F536D7" w:rsidP="00F536D7">
      <w:pPr>
        <w:rPr>
          <w:lang w:val="en-US"/>
        </w:rPr>
      </w:pPr>
    </w:p>
    <w:p w14:paraId="523361E4" w14:textId="77777777" w:rsidR="00F536D7" w:rsidRPr="00F536D7" w:rsidRDefault="00F536D7" w:rsidP="00F536D7">
      <w:pPr>
        <w:rPr>
          <w:lang w:val="en-US"/>
        </w:rPr>
      </w:pPr>
      <w:r w:rsidRPr="00F536D7">
        <w:rPr>
          <w:lang w:val="en-US"/>
        </w:rPr>
        <w:t xml:space="preserve">   *  Decimal: IANA Assigned - Replace TBDAA1</w:t>
      </w:r>
    </w:p>
    <w:p w14:paraId="183F58E6" w14:textId="77777777" w:rsidR="00F536D7" w:rsidRPr="00F536D7" w:rsidRDefault="00F536D7" w:rsidP="00F536D7">
      <w:pPr>
        <w:rPr>
          <w:lang w:val="en-US"/>
        </w:rPr>
      </w:pPr>
      <w:r w:rsidRPr="00F536D7">
        <w:rPr>
          <w:lang w:val="en-US"/>
        </w:rPr>
        <w:t xml:space="preserve">   *  Description: id-aa-</w:t>
      </w:r>
      <w:proofErr w:type="spellStart"/>
      <w:r w:rsidRPr="00F536D7">
        <w:rPr>
          <w:lang w:val="en-US"/>
        </w:rPr>
        <w:t>attestChainCerts</w:t>
      </w:r>
      <w:proofErr w:type="spellEnd"/>
    </w:p>
    <w:p w14:paraId="514226B4" w14:textId="77777777" w:rsidR="00F536D7" w:rsidRPr="00F536D7" w:rsidRDefault="00F536D7" w:rsidP="00F536D7">
      <w:pPr>
        <w:rPr>
          <w:lang w:val="en-US"/>
        </w:rPr>
      </w:pPr>
      <w:r w:rsidRPr="00F536D7">
        <w:rPr>
          <w:lang w:val="en-US"/>
        </w:rPr>
        <w:t xml:space="preserve">   *  References: This Document</w:t>
      </w:r>
    </w:p>
    <w:p w14:paraId="71D3953D" w14:textId="77777777" w:rsidR="00F536D7" w:rsidRPr="00F536D7" w:rsidRDefault="00F536D7" w:rsidP="00F536D7">
      <w:pPr>
        <w:rPr>
          <w:lang w:val="en-US"/>
        </w:rPr>
      </w:pPr>
    </w:p>
    <w:p w14:paraId="5D113ACC" w14:textId="77777777" w:rsidR="00F536D7" w:rsidRPr="00F536D7" w:rsidRDefault="00F536D7" w:rsidP="00F536D7">
      <w:pPr>
        <w:rPr>
          <w:lang w:val="en-US"/>
        </w:rPr>
      </w:pPr>
    </w:p>
    <w:p w14:paraId="790984D7" w14:textId="77777777" w:rsidR="00F536D7" w:rsidRPr="00F536D7" w:rsidRDefault="00F536D7" w:rsidP="00F536D7">
      <w:pPr>
        <w:rPr>
          <w:lang w:val="en-US"/>
        </w:rPr>
      </w:pPr>
    </w:p>
    <w:p w14:paraId="7D3A190C" w14:textId="77777777" w:rsidR="00F536D7" w:rsidRPr="00F536D7" w:rsidRDefault="00F536D7" w:rsidP="00F536D7">
      <w:pPr>
        <w:rPr>
          <w:lang w:val="en-US"/>
        </w:rPr>
      </w:pPr>
    </w:p>
    <w:p w14:paraId="38DFE5C2" w14:textId="77777777" w:rsidR="00F536D7" w:rsidRPr="00F536D7" w:rsidRDefault="00F536D7" w:rsidP="00F536D7">
      <w:pPr>
        <w:rPr>
          <w:lang w:val="en-US"/>
        </w:rPr>
      </w:pPr>
    </w:p>
    <w:p w14:paraId="007E1BD2" w14:textId="77777777" w:rsidR="00F536D7" w:rsidRPr="00F536D7" w:rsidRDefault="00F536D7" w:rsidP="00F536D7">
      <w:pPr>
        <w:rPr>
          <w:lang w:val="en-US"/>
        </w:rPr>
      </w:pPr>
    </w:p>
    <w:p w14:paraId="00FE00B0" w14:textId="77777777" w:rsidR="00F536D7" w:rsidRPr="00F536D7" w:rsidRDefault="00F536D7" w:rsidP="00F536D7">
      <w:pPr>
        <w:rPr>
          <w:lang w:val="en-US"/>
        </w:rPr>
      </w:pPr>
    </w:p>
    <w:p w14:paraId="2B6D18A9" w14:textId="77777777" w:rsidR="00F536D7" w:rsidRPr="00F536D7" w:rsidRDefault="00F536D7" w:rsidP="00F536D7">
      <w:pPr>
        <w:rPr>
          <w:lang w:val="en-US"/>
        </w:rPr>
      </w:pPr>
    </w:p>
    <w:p w14:paraId="1357DDA1" w14:textId="77777777" w:rsidR="00F536D7" w:rsidRPr="00F536D7" w:rsidRDefault="00F536D7" w:rsidP="00F536D7">
      <w:pPr>
        <w:rPr>
          <w:lang w:val="fr-FR"/>
        </w:rPr>
      </w:pPr>
      <w:proofErr w:type="spellStart"/>
      <w:r w:rsidRPr="00F536D7">
        <w:rPr>
          <w:lang w:val="fr-FR"/>
        </w:rPr>
        <w:t>StJohns</w:t>
      </w:r>
      <w:proofErr w:type="spellEnd"/>
      <w:r w:rsidRPr="00F536D7">
        <w:rPr>
          <w:lang w:val="fr-FR"/>
        </w:rPr>
        <w:t xml:space="preserve">                  Expires 9 </w:t>
      </w:r>
      <w:proofErr w:type="spellStart"/>
      <w:r w:rsidRPr="00F536D7">
        <w:rPr>
          <w:lang w:val="fr-FR"/>
        </w:rPr>
        <w:t>December</w:t>
      </w:r>
      <w:proofErr w:type="spellEnd"/>
      <w:r w:rsidRPr="00F536D7">
        <w:rPr>
          <w:lang w:val="fr-FR"/>
        </w:rPr>
        <w:t xml:space="preserve"> 2023             </w:t>
      </w:r>
      <w:proofErr w:type="gramStart"/>
      <w:r w:rsidRPr="00F536D7">
        <w:rPr>
          <w:lang w:val="fr-FR"/>
        </w:rPr>
        <w:t xml:space="preserve">   [</w:t>
      </w:r>
      <w:proofErr w:type="gramEnd"/>
      <w:r w:rsidRPr="00F536D7">
        <w:rPr>
          <w:lang w:val="fr-FR"/>
        </w:rPr>
        <w:t>Page 8]</w:t>
      </w:r>
    </w:p>
    <w:p w14:paraId="2CDE2698" w14:textId="77777777" w:rsidR="00F536D7" w:rsidRPr="00F536D7" w:rsidRDefault="00F536D7" w:rsidP="00F536D7">
      <w:pPr>
        <w:rPr>
          <w:lang w:val="fr-FR"/>
        </w:rPr>
      </w:pPr>
      <w:r w:rsidRPr="003E36E0">
        <w:rPr>
          <w:lang w:val="fr-FR"/>
          <w:rPrChange w:id="439" w:author="Tschofenig, Hannes (T CST SEA-DE)" w:date="2023-06-29T13:31:00Z">
            <w:rPr/>
          </w:rPrChange>
        </w:rPr>
        <w:br w:type="page"/>
      </w:r>
    </w:p>
    <w:p w14:paraId="617B60C8" w14:textId="77777777" w:rsidR="00F536D7" w:rsidRPr="00F536D7" w:rsidRDefault="00F536D7" w:rsidP="00F536D7">
      <w:pPr>
        <w:rPr>
          <w:lang w:val="fr-FR"/>
        </w:rPr>
      </w:pPr>
      <w:r w:rsidRPr="00F536D7">
        <w:rPr>
          <w:lang w:val="fr-FR"/>
        </w:rPr>
        <w:lastRenderedPageBreak/>
        <w:t xml:space="preserve">Internet-Draft         CSR Attestation </w:t>
      </w:r>
      <w:proofErr w:type="spellStart"/>
      <w:r w:rsidRPr="00F536D7">
        <w:rPr>
          <w:lang w:val="fr-FR"/>
        </w:rPr>
        <w:t>Attributes</w:t>
      </w:r>
      <w:proofErr w:type="spellEnd"/>
      <w:r w:rsidRPr="00F536D7">
        <w:rPr>
          <w:lang w:val="fr-FR"/>
        </w:rPr>
        <w:t xml:space="preserve">              June 2023</w:t>
      </w:r>
    </w:p>
    <w:p w14:paraId="553CCCC2" w14:textId="77777777" w:rsidR="00F536D7" w:rsidRPr="00F536D7" w:rsidRDefault="00F536D7" w:rsidP="00F536D7">
      <w:pPr>
        <w:rPr>
          <w:lang w:val="fr-FR"/>
        </w:rPr>
      </w:pPr>
    </w:p>
    <w:p w14:paraId="18880672" w14:textId="77777777" w:rsidR="00F536D7" w:rsidRPr="00F536D7" w:rsidRDefault="00F536D7" w:rsidP="00F536D7">
      <w:pPr>
        <w:rPr>
          <w:lang w:val="fr-FR"/>
        </w:rPr>
      </w:pPr>
    </w:p>
    <w:p w14:paraId="356C0055" w14:textId="77777777" w:rsidR="00F536D7" w:rsidRPr="00F536D7" w:rsidRDefault="00F536D7" w:rsidP="00F536D7">
      <w:pPr>
        <w:rPr>
          <w:lang w:val="en-US"/>
        </w:rPr>
      </w:pPr>
      <w:r w:rsidRPr="00F536D7">
        <w:rPr>
          <w:lang w:val="en-US"/>
        </w:rPr>
        <w:t>4.2.  "SMI Security for PKIX Attestation Statement Formats" Registry</w:t>
      </w:r>
    </w:p>
    <w:p w14:paraId="0B558A35" w14:textId="77777777" w:rsidR="00F536D7" w:rsidRPr="00F536D7" w:rsidRDefault="00F536D7" w:rsidP="00F536D7">
      <w:pPr>
        <w:rPr>
          <w:lang w:val="en-US"/>
        </w:rPr>
      </w:pPr>
    </w:p>
    <w:p w14:paraId="6BA3D81C" w14:textId="77777777" w:rsidR="00F536D7" w:rsidRPr="00F536D7" w:rsidRDefault="00F536D7" w:rsidP="00F536D7">
      <w:pPr>
        <w:rPr>
          <w:lang w:val="en-US"/>
        </w:rPr>
      </w:pPr>
      <w:r w:rsidRPr="00F536D7">
        <w:rPr>
          <w:lang w:val="en-US"/>
        </w:rPr>
        <w:t xml:space="preserve">   Please </w:t>
      </w:r>
      <w:proofErr w:type="gramStart"/>
      <w:r w:rsidRPr="00F536D7">
        <w:rPr>
          <w:lang w:val="en-US"/>
        </w:rPr>
        <w:t>open up</w:t>
      </w:r>
      <w:proofErr w:type="gramEnd"/>
      <w:r w:rsidRPr="00F536D7">
        <w:rPr>
          <w:lang w:val="en-US"/>
        </w:rPr>
        <w:t xml:space="preserve"> a registry for Attestation Statement Formats within</w:t>
      </w:r>
    </w:p>
    <w:p w14:paraId="07A6A79B" w14:textId="77777777" w:rsidR="00F536D7" w:rsidRPr="00F536D7" w:rsidRDefault="00F536D7" w:rsidP="00F536D7">
      <w:pPr>
        <w:rPr>
          <w:lang w:val="en-US"/>
        </w:rPr>
      </w:pPr>
      <w:r w:rsidRPr="00F536D7">
        <w:rPr>
          <w:lang w:val="en-US"/>
        </w:rPr>
        <w:t xml:space="preserve">   the SMI-numbers registry, allocating an assignment from id-</w:t>
      </w:r>
      <w:proofErr w:type="spellStart"/>
      <w:r w:rsidRPr="00F536D7">
        <w:rPr>
          <w:lang w:val="en-US"/>
        </w:rPr>
        <w:t>pkix</w:t>
      </w:r>
      <w:proofErr w:type="spellEnd"/>
      <w:r w:rsidRPr="00F536D7">
        <w:rPr>
          <w:lang w:val="en-US"/>
        </w:rPr>
        <w:t xml:space="preserve"> ("SMI</w:t>
      </w:r>
    </w:p>
    <w:p w14:paraId="1F789B7C" w14:textId="77777777" w:rsidR="00F536D7" w:rsidRPr="00F536D7" w:rsidRDefault="00F536D7" w:rsidP="00F536D7">
      <w:pPr>
        <w:rPr>
          <w:lang w:val="en-US"/>
        </w:rPr>
      </w:pPr>
      <w:r w:rsidRPr="00F536D7">
        <w:rPr>
          <w:lang w:val="en-US"/>
        </w:rPr>
        <w:t xml:space="preserve">   Security for PKIX" Registry) for the purpose.</w:t>
      </w:r>
    </w:p>
    <w:p w14:paraId="70F1A408" w14:textId="77777777" w:rsidR="00F536D7" w:rsidRPr="00F536D7" w:rsidRDefault="00F536D7" w:rsidP="00F536D7">
      <w:pPr>
        <w:rPr>
          <w:lang w:val="en-US"/>
        </w:rPr>
      </w:pPr>
    </w:p>
    <w:p w14:paraId="012ECBC2" w14:textId="77777777" w:rsidR="00F536D7" w:rsidRPr="00F536D7" w:rsidRDefault="00F536D7" w:rsidP="00F536D7">
      <w:pPr>
        <w:rPr>
          <w:lang w:val="en-US"/>
        </w:rPr>
      </w:pPr>
      <w:r w:rsidRPr="00F536D7">
        <w:rPr>
          <w:lang w:val="en-US"/>
        </w:rPr>
        <w:t xml:space="preserve">   *  Decimal: IANA Assigned - replace TBD1</w:t>
      </w:r>
    </w:p>
    <w:p w14:paraId="7B4B86E6" w14:textId="77777777" w:rsidR="00F536D7" w:rsidRPr="00F536D7" w:rsidRDefault="00F536D7" w:rsidP="00F536D7">
      <w:pPr>
        <w:rPr>
          <w:lang w:val="en-US"/>
        </w:rPr>
      </w:pPr>
      <w:r w:rsidRPr="00F536D7">
        <w:rPr>
          <w:lang w:val="en-US"/>
        </w:rPr>
        <w:t xml:space="preserve">   *  Description: id-</w:t>
      </w:r>
      <w:proofErr w:type="spellStart"/>
      <w:r w:rsidRPr="00F536D7">
        <w:rPr>
          <w:lang w:val="en-US"/>
        </w:rPr>
        <w:t>ata</w:t>
      </w:r>
      <w:proofErr w:type="spellEnd"/>
    </w:p>
    <w:p w14:paraId="1B8312F4" w14:textId="77777777" w:rsidR="00F536D7" w:rsidRPr="00F536D7" w:rsidRDefault="00F536D7" w:rsidP="00F536D7">
      <w:pPr>
        <w:rPr>
          <w:lang w:val="en-US"/>
        </w:rPr>
      </w:pPr>
      <w:r w:rsidRPr="00F536D7">
        <w:rPr>
          <w:lang w:val="en-US"/>
        </w:rPr>
        <w:t xml:space="preserve">   *  References: This document</w:t>
      </w:r>
    </w:p>
    <w:p w14:paraId="0E7AE127" w14:textId="77777777" w:rsidR="00F536D7" w:rsidRPr="00F536D7" w:rsidRDefault="00F536D7" w:rsidP="00F536D7">
      <w:pPr>
        <w:rPr>
          <w:lang w:val="en-US"/>
        </w:rPr>
      </w:pPr>
      <w:r w:rsidRPr="00F536D7">
        <w:rPr>
          <w:lang w:val="en-US"/>
        </w:rPr>
        <w:t xml:space="preserve">   *  Initial contents: None</w:t>
      </w:r>
    </w:p>
    <w:p w14:paraId="1B1C45B9" w14:textId="77777777" w:rsidR="00F536D7" w:rsidRPr="00F536D7" w:rsidRDefault="00F536D7" w:rsidP="00F536D7">
      <w:pPr>
        <w:rPr>
          <w:lang w:val="en-US"/>
        </w:rPr>
      </w:pPr>
      <w:r w:rsidRPr="00F536D7">
        <w:rPr>
          <w:lang w:val="en-US"/>
        </w:rPr>
        <w:t xml:space="preserve">   *  Registration Regime: Specification Required.  Document must</w:t>
      </w:r>
    </w:p>
    <w:p w14:paraId="26AB98A9" w14:textId="77777777" w:rsidR="00F536D7" w:rsidRPr="00F536D7" w:rsidRDefault="00F536D7" w:rsidP="00F536D7">
      <w:pPr>
        <w:rPr>
          <w:lang w:val="en-US"/>
        </w:rPr>
      </w:pPr>
      <w:r w:rsidRPr="00F536D7">
        <w:rPr>
          <w:lang w:val="en-US"/>
        </w:rPr>
        <w:t xml:space="preserve">      specify an ATTEST-STATEMENT definition to which this </w:t>
      </w:r>
      <w:proofErr w:type="gramStart"/>
      <w:r w:rsidRPr="00F536D7">
        <w:rPr>
          <w:lang w:val="en-US"/>
        </w:rPr>
        <w:t>Object</w:t>
      </w:r>
      <w:proofErr w:type="gramEnd"/>
    </w:p>
    <w:p w14:paraId="200C45B1" w14:textId="77777777" w:rsidR="00F536D7" w:rsidRPr="00F536D7" w:rsidRDefault="00F536D7" w:rsidP="00F536D7">
      <w:pPr>
        <w:rPr>
          <w:lang w:val="en-US"/>
        </w:rPr>
      </w:pPr>
      <w:r w:rsidRPr="00F536D7">
        <w:rPr>
          <w:lang w:val="en-US"/>
        </w:rPr>
        <w:t xml:space="preserve">      Identifier shall be bound.</w:t>
      </w:r>
    </w:p>
    <w:p w14:paraId="11DA56EB" w14:textId="77777777" w:rsidR="00F536D7" w:rsidRPr="00F536D7" w:rsidRDefault="00F536D7" w:rsidP="00F536D7">
      <w:pPr>
        <w:rPr>
          <w:lang w:val="en-US"/>
        </w:rPr>
      </w:pPr>
    </w:p>
    <w:p w14:paraId="00453105" w14:textId="77777777" w:rsidR="00F536D7" w:rsidRPr="00F536D7" w:rsidRDefault="00F536D7" w:rsidP="00F536D7">
      <w:pPr>
        <w:rPr>
          <w:lang w:val="en-US"/>
        </w:rPr>
      </w:pPr>
      <w:r w:rsidRPr="00F536D7">
        <w:rPr>
          <w:lang w:val="en-US"/>
        </w:rPr>
        <w:t xml:space="preserve">   Columns:</w:t>
      </w:r>
    </w:p>
    <w:p w14:paraId="79763067" w14:textId="77777777" w:rsidR="00F536D7" w:rsidRPr="00F536D7" w:rsidRDefault="00F536D7" w:rsidP="00F536D7">
      <w:pPr>
        <w:rPr>
          <w:lang w:val="en-US"/>
        </w:rPr>
      </w:pPr>
    </w:p>
    <w:p w14:paraId="462BEA56" w14:textId="77777777" w:rsidR="00F536D7" w:rsidRPr="00F536D7" w:rsidRDefault="00F536D7" w:rsidP="00F536D7">
      <w:pPr>
        <w:rPr>
          <w:lang w:val="en-US"/>
        </w:rPr>
      </w:pPr>
      <w:r w:rsidRPr="00F536D7">
        <w:rPr>
          <w:lang w:val="en-US"/>
        </w:rPr>
        <w:t xml:space="preserve">   *  Decimal: The subcomponent under id-</w:t>
      </w:r>
      <w:proofErr w:type="spellStart"/>
      <w:r w:rsidRPr="00F536D7">
        <w:rPr>
          <w:lang w:val="en-US"/>
        </w:rPr>
        <w:t>ata</w:t>
      </w:r>
      <w:proofErr w:type="spellEnd"/>
    </w:p>
    <w:p w14:paraId="1DC9C454" w14:textId="77777777" w:rsidR="00F536D7" w:rsidRPr="00F536D7" w:rsidRDefault="00F536D7" w:rsidP="00F536D7">
      <w:pPr>
        <w:rPr>
          <w:lang w:val="en-US"/>
        </w:rPr>
      </w:pPr>
      <w:r w:rsidRPr="00F536D7">
        <w:rPr>
          <w:lang w:val="en-US"/>
        </w:rPr>
        <w:t xml:space="preserve">   *  Description: Begins with id-</w:t>
      </w:r>
      <w:proofErr w:type="spellStart"/>
      <w:r w:rsidRPr="00F536D7">
        <w:rPr>
          <w:lang w:val="en-US"/>
        </w:rPr>
        <w:t>ata</w:t>
      </w:r>
      <w:proofErr w:type="spellEnd"/>
    </w:p>
    <w:p w14:paraId="607D913F" w14:textId="77777777" w:rsidR="00F536D7" w:rsidRPr="00F536D7" w:rsidRDefault="00F536D7" w:rsidP="00F536D7">
      <w:pPr>
        <w:rPr>
          <w:lang w:val="en-US"/>
        </w:rPr>
      </w:pPr>
      <w:r w:rsidRPr="00F536D7">
        <w:rPr>
          <w:lang w:val="en-US"/>
        </w:rPr>
        <w:t xml:space="preserve">   *  References: RFC or </w:t>
      </w:r>
      <w:proofErr w:type="gramStart"/>
      <w:r w:rsidRPr="00F536D7">
        <w:rPr>
          <w:lang w:val="en-US"/>
        </w:rPr>
        <w:t>other</w:t>
      </w:r>
      <w:proofErr w:type="gramEnd"/>
      <w:r w:rsidRPr="00F536D7">
        <w:rPr>
          <w:lang w:val="en-US"/>
        </w:rPr>
        <w:t xml:space="preserve"> document</w:t>
      </w:r>
    </w:p>
    <w:p w14:paraId="4C3A09B5" w14:textId="77777777" w:rsidR="00F536D7" w:rsidRPr="00F536D7" w:rsidRDefault="00F536D7" w:rsidP="00F536D7">
      <w:pPr>
        <w:rPr>
          <w:lang w:val="en-US"/>
        </w:rPr>
      </w:pPr>
    </w:p>
    <w:p w14:paraId="69934D34" w14:textId="77777777" w:rsidR="00F536D7" w:rsidRPr="00F536D7" w:rsidRDefault="00F536D7" w:rsidP="00F536D7">
      <w:pPr>
        <w:rPr>
          <w:lang w:val="en-US"/>
        </w:rPr>
      </w:pPr>
      <w:r w:rsidRPr="00F536D7">
        <w:rPr>
          <w:lang w:val="en-US"/>
        </w:rPr>
        <w:t>5.  Security Considerations</w:t>
      </w:r>
    </w:p>
    <w:p w14:paraId="5305A5AC" w14:textId="77777777" w:rsidR="00F536D7" w:rsidRPr="00F536D7" w:rsidRDefault="00F536D7" w:rsidP="00F536D7">
      <w:pPr>
        <w:rPr>
          <w:lang w:val="en-US"/>
        </w:rPr>
      </w:pPr>
    </w:p>
    <w:p w14:paraId="1AB192E6" w14:textId="77777777" w:rsidR="00F536D7" w:rsidRPr="00F536D7" w:rsidRDefault="00F536D7" w:rsidP="00F536D7">
      <w:pPr>
        <w:rPr>
          <w:lang w:val="en-US"/>
        </w:rPr>
      </w:pPr>
      <w:r w:rsidRPr="00F536D7">
        <w:rPr>
          <w:lang w:val="en-US"/>
        </w:rPr>
        <w:t xml:space="preserve">   The attributes and structures defined in this document are </w:t>
      </w:r>
      <w:proofErr w:type="gramStart"/>
      <w:r w:rsidRPr="00F536D7">
        <w:rPr>
          <w:lang w:val="en-US"/>
        </w:rPr>
        <w:t>primarily</w:t>
      </w:r>
      <w:proofErr w:type="gramEnd"/>
    </w:p>
    <w:p w14:paraId="295D4C1C" w14:textId="77777777" w:rsidR="00F536D7" w:rsidRPr="00F536D7" w:rsidRDefault="00F536D7" w:rsidP="00F536D7">
      <w:pPr>
        <w:rPr>
          <w:lang w:val="en-US"/>
        </w:rPr>
      </w:pPr>
      <w:r w:rsidRPr="00F536D7">
        <w:rPr>
          <w:lang w:val="en-US"/>
        </w:rPr>
        <w:t xml:space="preserve">   meant to be used as additional Attributes for a PKCS10 Certification</w:t>
      </w:r>
    </w:p>
    <w:p w14:paraId="7B3D9DBE" w14:textId="77777777" w:rsidR="00F536D7" w:rsidRPr="00F536D7" w:rsidRDefault="00F536D7" w:rsidP="00F536D7">
      <w:pPr>
        <w:rPr>
          <w:lang w:val="en-US"/>
        </w:rPr>
      </w:pPr>
      <w:r w:rsidRPr="00F536D7">
        <w:rPr>
          <w:lang w:val="en-US"/>
        </w:rPr>
        <w:t xml:space="preserve">   Signing Request (CSR).  As such, it's up to the receiving/</w:t>
      </w:r>
      <w:proofErr w:type="gramStart"/>
      <w:r w:rsidRPr="00F536D7">
        <w:rPr>
          <w:lang w:val="en-US"/>
        </w:rPr>
        <w:t>relying</w:t>
      </w:r>
      <w:proofErr w:type="gramEnd"/>
    </w:p>
    <w:p w14:paraId="05D97E7C" w14:textId="77777777" w:rsidR="00F536D7" w:rsidRPr="00F536D7" w:rsidRDefault="00F536D7" w:rsidP="00F536D7">
      <w:pPr>
        <w:rPr>
          <w:lang w:val="en-US"/>
        </w:rPr>
      </w:pPr>
      <w:r w:rsidRPr="00F536D7">
        <w:rPr>
          <w:lang w:val="en-US"/>
        </w:rPr>
        <w:t xml:space="preserve">   party to place as much or as little trust in the contents of </w:t>
      </w:r>
      <w:proofErr w:type="gramStart"/>
      <w:r w:rsidRPr="00F536D7">
        <w:rPr>
          <w:lang w:val="en-US"/>
        </w:rPr>
        <w:t>these</w:t>
      </w:r>
      <w:proofErr w:type="gramEnd"/>
    </w:p>
    <w:p w14:paraId="03D6034A" w14:textId="77777777" w:rsidR="00F536D7" w:rsidRPr="00F536D7" w:rsidRDefault="00F536D7" w:rsidP="00F536D7">
      <w:pPr>
        <w:rPr>
          <w:lang w:val="en-US"/>
        </w:rPr>
      </w:pPr>
      <w:r w:rsidRPr="00F536D7">
        <w:rPr>
          <w:lang w:val="en-US"/>
        </w:rPr>
        <w:t xml:space="preserve">   attributes as necessary to satisfy its own policies.</w:t>
      </w:r>
    </w:p>
    <w:p w14:paraId="4448CFC0" w14:textId="77777777" w:rsidR="00F536D7" w:rsidRPr="00F536D7" w:rsidRDefault="00F536D7" w:rsidP="00F536D7">
      <w:pPr>
        <w:rPr>
          <w:lang w:val="en-US"/>
        </w:rPr>
      </w:pPr>
    </w:p>
    <w:p w14:paraId="3856D67C" w14:textId="77777777" w:rsidR="00F536D7" w:rsidRPr="00F536D7" w:rsidRDefault="00F536D7" w:rsidP="00F536D7">
      <w:pPr>
        <w:rPr>
          <w:lang w:val="en-US"/>
        </w:rPr>
      </w:pPr>
      <w:r w:rsidRPr="00F536D7">
        <w:rPr>
          <w:lang w:val="en-US"/>
        </w:rPr>
        <w:t xml:space="preserve">   A relying party will need either a specification defining how an</w:t>
      </w:r>
    </w:p>
    <w:p w14:paraId="766F35CD" w14:textId="77777777" w:rsidR="00F536D7" w:rsidRPr="00F536D7" w:rsidRDefault="00F536D7" w:rsidP="00F536D7">
      <w:pPr>
        <w:rPr>
          <w:lang w:val="en-US"/>
        </w:rPr>
      </w:pPr>
      <w:r w:rsidRPr="00F536D7">
        <w:rPr>
          <w:lang w:val="en-US"/>
        </w:rPr>
        <w:lastRenderedPageBreak/>
        <w:t xml:space="preserve">   attestation type was formed and how to validate that type, or a</w:t>
      </w:r>
    </w:p>
    <w:p w14:paraId="236FE2C0" w14:textId="77777777" w:rsidR="00F536D7" w:rsidRPr="00F536D7" w:rsidRDefault="00F536D7" w:rsidP="00F536D7">
      <w:pPr>
        <w:rPr>
          <w:lang w:val="en-US"/>
        </w:rPr>
      </w:pPr>
      <w:r w:rsidRPr="00F536D7">
        <w:rPr>
          <w:lang w:val="en-US"/>
        </w:rPr>
        <w:t xml:space="preserve">   trusted method of verifying the attestation.  In the former case, a</w:t>
      </w:r>
    </w:p>
    <w:p w14:paraId="165A9B2C" w14:textId="77777777" w:rsidR="00F536D7" w:rsidRPr="00F536D7" w:rsidRDefault="00F536D7" w:rsidP="00F536D7">
      <w:pPr>
        <w:rPr>
          <w:lang w:val="en-US"/>
        </w:rPr>
      </w:pPr>
      <w:r w:rsidRPr="00F536D7">
        <w:rPr>
          <w:lang w:val="en-US"/>
        </w:rPr>
        <w:t xml:space="preserve">   relying party should consider the information available from </w:t>
      </w:r>
      <w:proofErr w:type="gramStart"/>
      <w:r w:rsidRPr="00F536D7">
        <w:rPr>
          <w:lang w:val="en-US"/>
        </w:rPr>
        <w:t>any</w:t>
      </w:r>
      <w:proofErr w:type="gramEnd"/>
    </w:p>
    <w:p w14:paraId="2CFF9C09" w14:textId="77777777" w:rsidR="00F536D7" w:rsidRPr="00F536D7" w:rsidRDefault="00F536D7" w:rsidP="00F536D7">
      <w:pPr>
        <w:rPr>
          <w:lang w:val="en-US"/>
        </w:rPr>
      </w:pPr>
      <w:r w:rsidRPr="00F536D7">
        <w:rPr>
          <w:lang w:val="en-US"/>
        </w:rPr>
        <w:t xml:space="preserve">   certificate chain covering the attesting key when deciding to </w:t>
      </w:r>
      <w:proofErr w:type="gramStart"/>
      <w:r w:rsidRPr="00F536D7">
        <w:rPr>
          <w:lang w:val="en-US"/>
        </w:rPr>
        <w:t>accept</w:t>
      </w:r>
      <w:proofErr w:type="gramEnd"/>
    </w:p>
    <w:p w14:paraId="6511CFD2" w14:textId="77777777" w:rsidR="00F536D7" w:rsidRPr="00F536D7" w:rsidRDefault="00F536D7" w:rsidP="00F536D7">
      <w:pPr>
        <w:rPr>
          <w:lang w:val="en-US"/>
        </w:rPr>
      </w:pPr>
      <w:r w:rsidRPr="00F536D7">
        <w:rPr>
          <w:lang w:val="en-US"/>
        </w:rPr>
        <w:t xml:space="preserve">   the attestation.</w:t>
      </w:r>
    </w:p>
    <w:p w14:paraId="775EA139" w14:textId="77777777" w:rsidR="00F536D7" w:rsidRPr="00F536D7" w:rsidRDefault="00F536D7" w:rsidP="00F536D7">
      <w:pPr>
        <w:rPr>
          <w:lang w:val="en-US"/>
        </w:rPr>
      </w:pPr>
    </w:p>
    <w:p w14:paraId="045C042B" w14:textId="77777777" w:rsidR="00F536D7" w:rsidRPr="00F536D7" w:rsidRDefault="00F536D7" w:rsidP="00F536D7">
      <w:pPr>
        <w:rPr>
          <w:lang w:val="en-US"/>
        </w:rPr>
      </w:pPr>
      <w:r w:rsidRPr="00F536D7">
        <w:rPr>
          <w:lang w:val="en-US"/>
        </w:rPr>
        <w:t xml:space="preserve">   Most attestations will need to provide a method to convert the</w:t>
      </w:r>
    </w:p>
    <w:p w14:paraId="59188DDB" w14:textId="77777777" w:rsidR="00F536D7" w:rsidRPr="00F536D7" w:rsidRDefault="00F536D7" w:rsidP="00F536D7">
      <w:pPr>
        <w:rPr>
          <w:lang w:val="en-US"/>
        </w:rPr>
      </w:pPr>
      <w:r w:rsidRPr="00F536D7">
        <w:rPr>
          <w:lang w:val="en-US"/>
        </w:rPr>
        <w:t xml:space="preserve">   attested key representation into the equivalent </w:t>
      </w:r>
      <w:proofErr w:type="spellStart"/>
      <w:r w:rsidRPr="00F536D7">
        <w:rPr>
          <w:lang w:val="en-US"/>
        </w:rPr>
        <w:t>SubjectPublicKey</w:t>
      </w:r>
      <w:proofErr w:type="spellEnd"/>
      <w:r w:rsidRPr="00F536D7">
        <w:rPr>
          <w:lang w:val="en-US"/>
        </w:rPr>
        <w:t xml:space="preserve"> </w:t>
      </w:r>
      <w:proofErr w:type="gramStart"/>
      <w:r w:rsidRPr="00F536D7">
        <w:rPr>
          <w:lang w:val="en-US"/>
        </w:rPr>
        <w:t>info</w:t>
      </w:r>
      <w:proofErr w:type="gramEnd"/>
    </w:p>
    <w:p w14:paraId="1E06F928" w14:textId="77777777" w:rsidR="00F536D7" w:rsidRPr="00F536D7" w:rsidRDefault="00F536D7" w:rsidP="00F536D7">
      <w:pPr>
        <w:rPr>
          <w:lang w:val="en-US"/>
        </w:rPr>
      </w:pPr>
      <w:r w:rsidRPr="00F536D7">
        <w:rPr>
          <w:lang w:val="en-US"/>
        </w:rPr>
        <w:t xml:space="preserve">   structure and the attested key MUST be compared for equivalence to</w:t>
      </w:r>
    </w:p>
    <w:p w14:paraId="0C912AE8" w14:textId="77777777" w:rsidR="00F536D7" w:rsidRPr="00F536D7" w:rsidRDefault="00F536D7" w:rsidP="00F536D7">
      <w:pPr>
        <w:rPr>
          <w:lang w:val="en-US"/>
        </w:rPr>
      </w:pPr>
      <w:r w:rsidRPr="00F536D7">
        <w:rPr>
          <w:lang w:val="en-US"/>
        </w:rPr>
        <w:t xml:space="preserve">   the public key provided in the CSR before accepting the attestation.</w:t>
      </w:r>
    </w:p>
    <w:p w14:paraId="3827C2AD" w14:textId="77777777" w:rsidR="00F536D7" w:rsidRPr="00F536D7" w:rsidRDefault="00F536D7" w:rsidP="00F536D7">
      <w:pPr>
        <w:rPr>
          <w:lang w:val="en-US"/>
        </w:rPr>
      </w:pPr>
    </w:p>
    <w:p w14:paraId="686429C2" w14:textId="77777777" w:rsidR="00F536D7" w:rsidRPr="00F536D7" w:rsidRDefault="00F536D7" w:rsidP="00F536D7">
      <w:pPr>
        <w:rPr>
          <w:lang w:val="en-US"/>
        </w:rPr>
      </w:pPr>
      <w:r w:rsidRPr="00F536D7">
        <w:rPr>
          <w:lang w:val="en-US"/>
        </w:rPr>
        <w:t xml:space="preserve">   The relying party, as always, is responsible for setting the </w:t>
      </w:r>
      <w:proofErr w:type="gramStart"/>
      <w:r w:rsidRPr="00F536D7">
        <w:rPr>
          <w:lang w:val="en-US"/>
        </w:rPr>
        <w:t>rules</w:t>
      </w:r>
      <w:proofErr w:type="gramEnd"/>
    </w:p>
    <w:p w14:paraId="65A2D92E" w14:textId="77777777" w:rsidR="00F536D7" w:rsidRPr="00F536D7" w:rsidRDefault="00F536D7" w:rsidP="00F536D7">
      <w:pPr>
        <w:rPr>
          <w:lang w:val="en-US"/>
        </w:rPr>
      </w:pPr>
      <w:r w:rsidRPr="00F536D7">
        <w:rPr>
          <w:lang w:val="en-US"/>
        </w:rPr>
        <w:t xml:space="preserve">   for what it will accept.  The presence of an </w:t>
      </w:r>
      <w:proofErr w:type="spellStart"/>
      <w:r w:rsidRPr="00F536D7">
        <w:rPr>
          <w:lang w:val="en-US"/>
        </w:rPr>
        <w:t>AttestAttribute</w:t>
      </w:r>
      <w:proofErr w:type="spellEnd"/>
      <w:r w:rsidRPr="00F536D7">
        <w:rPr>
          <w:lang w:val="en-US"/>
        </w:rPr>
        <w:t xml:space="preserve"> is </w:t>
      </w:r>
      <w:proofErr w:type="gramStart"/>
      <w:r w:rsidRPr="00F536D7">
        <w:rPr>
          <w:lang w:val="en-US"/>
        </w:rPr>
        <w:t>not</w:t>
      </w:r>
      <w:proofErr w:type="gramEnd"/>
    </w:p>
    <w:p w14:paraId="3372B485" w14:textId="77777777" w:rsidR="00F536D7" w:rsidRPr="00F536D7" w:rsidRDefault="00F536D7" w:rsidP="00F536D7">
      <w:pPr>
        <w:rPr>
          <w:lang w:val="en-US"/>
        </w:rPr>
      </w:pPr>
      <w:r w:rsidRPr="00F536D7">
        <w:rPr>
          <w:lang w:val="en-US"/>
        </w:rPr>
        <w:t xml:space="preserve">   required by any current standard, but such attribute may provide the</w:t>
      </w:r>
    </w:p>
    <w:p w14:paraId="528420FE" w14:textId="77777777" w:rsidR="00F536D7" w:rsidRPr="00F536D7" w:rsidRDefault="00F536D7" w:rsidP="00F536D7">
      <w:pPr>
        <w:rPr>
          <w:lang w:val="en-US"/>
        </w:rPr>
      </w:pPr>
      <w:r w:rsidRPr="00F536D7">
        <w:rPr>
          <w:lang w:val="en-US"/>
        </w:rPr>
        <w:t xml:space="preserve">   relying party with additional assurance as a prerequisite to issuing</w:t>
      </w:r>
    </w:p>
    <w:p w14:paraId="31F27F79" w14:textId="77777777" w:rsidR="00F536D7" w:rsidRPr="00F536D7" w:rsidRDefault="00F536D7" w:rsidP="00F536D7">
      <w:pPr>
        <w:rPr>
          <w:lang w:val="en-US"/>
        </w:rPr>
      </w:pPr>
      <w:r w:rsidRPr="00F536D7">
        <w:rPr>
          <w:lang w:val="en-US"/>
        </w:rPr>
        <w:t xml:space="preserve">   certificates or other credentials.  That acceptance criteria </w:t>
      </w:r>
      <w:proofErr w:type="gramStart"/>
      <w:r w:rsidRPr="00F536D7">
        <w:rPr>
          <w:lang w:val="en-US"/>
        </w:rPr>
        <w:t>is</w:t>
      </w:r>
      <w:proofErr w:type="gramEnd"/>
      <w:r w:rsidRPr="00F536D7">
        <w:rPr>
          <w:lang w:val="en-US"/>
        </w:rPr>
        <w:t xml:space="preserve"> out</w:t>
      </w:r>
    </w:p>
    <w:p w14:paraId="3F111E92" w14:textId="77777777" w:rsidR="00F536D7" w:rsidRPr="00F536D7" w:rsidRDefault="00F536D7" w:rsidP="00F536D7">
      <w:pPr>
        <w:rPr>
          <w:lang w:val="en-US"/>
        </w:rPr>
      </w:pPr>
      <w:r w:rsidRPr="00F536D7">
        <w:rPr>
          <w:lang w:val="en-US"/>
        </w:rPr>
        <w:t xml:space="preserve">   of scope for this document.  Whether to require an </w:t>
      </w:r>
      <w:proofErr w:type="spellStart"/>
      <w:r w:rsidRPr="00F536D7">
        <w:rPr>
          <w:lang w:val="en-US"/>
        </w:rPr>
        <w:t>AttestAttribute</w:t>
      </w:r>
      <w:proofErr w:type="spellEnd"/>
      <w:r w:rsidRPr="00F536D7">
        <w:rPr>
          <w:lang w:val="en-US"/>
        </w:rPr>
        <w:t xml:space="preserve"> or</w:t>
      </w:r>
    </w:p>
    <w:p w14:paraId="0ECEAA2C" w14:textId="77777777" w:rsidR="00F536D7" w:rsidRPr="00F536D7" w:rsidRDefault="00F536D7" w:rsidP="00F536D7">
      <w:pPr>
        <w:rPr>
          <w:lang w:val="en-US"/>
        </w:rPr>
      </w:pPr>
      <w:r w:rsidRPr="00F536D7">
        <w:rPr>
          <w:lang w:val="en-US"/>
        </w:rPr>
        <w:t xml:space="preserve">   its contents in any specific use case </w:t>
      </w:r>
      <w:proofErr w:type="gramStart"/>
      <w:r w:rsidRPr="00F536D7">
        <w:rPr>
          <w:lang w:val="en-US"/>
        </w:rPr>
        <w:t>is</w:t>
      </w:r>
      <w:proofErr w:type="gramEnd"/>
      <w:r w:rsidRPr="00F536D7">
        <w:rPr>
          <w:lang w:val="en-US"/>
        </w:rPr>
        <w:t xml:space="preserve"> out-of-scope for this</w:t>
      </w:r>
    </w:p>
    <w:p w14:paraId="29631960" w14:textId="77777777" w:rsidR="00F536D7" w:rsidRPr="00F536D7" w:rsidRDefault="00F536D7" w:rsidP="00F536D7">
      <w:pPr>
        <w:rPr>
          <w:lang w:val="fr-FR"/>
        </w:rPr>
      </w:pPr>
      <w:r w:rsidRPr="00F536D7">
        <w:rPr>
          <w:lang w:val="en-US"/>
        </w:rPr>
        <w:t xml:space="preserve">   </w:t>
      </w:r>
      <w:proofErr w:type="gramStart"/>
      <w:r w:rsidRPr="00F536D7">
        <w:rPr>
          <w:lang w:val="fr-FR"/>
        </w:rPr>
        <w:t>document</w:t>
      </w:r>
      <w:proofErr w:type="gramEnd"/>
      <w:r w:rsidRPr="00F536D7">
        <w:rPr>
          <w:lang w:val="fr-FR"/>
        </w:rPr>
        <w:t>.</w:t>
      </w:r>
    </w:p>
    <w:p w14:paraId="59D144FA" w14:textId="77777777" w:rsidR="00F536D7" w:rsidRPr="00F536D7" w:rsidRDefault="00F536D7" w:rsidP="00F536D7">
      <w:pPr>
        <w:rPr>
          <w:lang w:val="fr-FR"/>
        </w:rPr>
      </w:pPr>
    </w:p>
    <w:p w14:paraId="4C500123" w14:textId="77777777" w:rsidR="00F536D7" w:rsidRPr="00F536D7" w:rsidRDefault="00F536D7" w:rsidP="00F536D7">
      <w:pPr>
        <w:rPr>
          <w:lang w:val="fr-FR"/>
        </w:rPr>
      </w:pPr>
    </w:p>
    <w:p w14:paraId="34487F25" w14:textId="77777777" w:rsidR="00F536D7" w:rsidRPr="00F536D7" w:rsidRDefault="00F536D7" w:rsidP="00F536D7">
      <w:pPr>
        <w:rPr>
          <w:lang w:val="fr-FR"/>
        </w:rPr>
      </w:pPr>
    </w:p>
    <w:p w14:paraId="5C4289B4" w14:textId="77777777" w:rsidR="00F536D7" w:rsidRPr="00F536D7" w:rsidRDefault="00F536D7" w:rsidP="00F536D7">
      <w:pPr>
        <w:rPr>
          <w:lang w:val="fr-FR"/>
        </w:rPr>
      </w:pPr>
      <w:proofErr w:type="spellStart"/>
      <w:r w:rsidRPr="00F536D7">
        <w:rPr>
          <w:lang w:val="fr-FR"/>
        </w:rPr>
        <w:t>StJohns</w:t>
      </w:r>
      <w:proofErr w:type="spellEnd"/>
      <w:r w:rsidRPr="00F536D7">
        <w:rPr>
          <w:lang w:val="fr-FR"/>
        </w:rPr>
        <w:t xml:space="preserve">                  Expires 9 </w:t>
      </w:r>
      <w:proofErr w:type="spellStart"/>
      <w:r w:rsidRPr="00F536D7">
        <w:rPr>
          <w:lang w:val="fr-FR"/>
        </w:rPr>
        <w:t>December</w:t>
      </w:r>
      <w:proofErr w:type="spellEnd"/>
      <w:r w:rsidRPr="00F536D7">
        <w:rPr>
          <w:lang w:val="fr-FR"/>
        </w:rPr>
        <w:t xml:space="preserve"> 2023             </w:t>
      </w:r>
      <w:proofErr w:type="gramStart"/>
      <w:r w:rsidRPr="00F536D7">
        <w:rPr>
          <w:lang w:val="fr-FR"/>
        </w:rPr>
        <w:t xml:space="preserve">   [</w:t>
      </w:r>
      <w:proofErr w:type="gramEnd"/>
      <w:r w:rsidRPr="00F536D7">
        <w:rPr>
          <w:lang w:val="fr-FR"/>
        </w:rPr>
        <w:t>Page 9]</w:t>
      </w:r>
    </w:p>
    <w:p w14:paraId="7FA9A15E" w14:textId="77777777" w:rsidR="00F536D7" w:rsidRPr="00F536D7" w:rsidRDefault="00F536D7" w:rsidP="00F536D7">
      <w:pPr>
        <w:rPr>
          <w:lang w:val="fr-FR"/>
        </w:rPr>
      </w:pPr>
      <w:r w:rsidRPr="00EE54B3">
        <w:rPr>
          <w:lang w:val="fr-FR"/>
          <w:rPrChange w:id="440" w:author="Tschofenig, Hannes (T CST SEA-DE)" w:date="2023-06-29T13:31:00Z">
            <w:rPr/>
          </w:rPrChange>
        </w:rPr>
        <w:br w:type="page"/>
      </w:r>
    </w:p>
    <w:p w14:paraId="29A09154" w14:textId="77777777" w:rsidR="00F536D7" w:rsidRPr="00F536D7" w:rsidRDefault="00F536D7" w:rsidP="00F536D7">
      <w:pPr>
        <w:rPr>
          <w:lang w:val="fr-FR"/>
        </w:rPr>
      </w:pPr>
      <w:r w:rsidRPr="00F536D7">
        <w:rPr>
          <w:lang w:val="fr-FR"/>
        </w:rPr>
        <w:lastRenderedPageBreak/>
        <w:t xml:space="preserve">Internet-Draft         CSR Attestation </w:t>
      </w:r>
      <w:proofErr w:type="spellStart"/>
      <w:r w:rsidRPr="00F536D7">
        <w:rPr>
          <w:lang w:val="fr-FR"/>
        </w:rPr>
        <w:t>Attributes</w:t>
      </w:r>
      <w:proofErr w:type="spellEnd"/>
      <w:r w:rsidRPr="00F536D7">
        <w:rPr>
          <w:lang w:val="fr-FR"/>
        </w:rPr>
        <w:t xml:space="preserve">              June 2023</w:t>
      </w:r>
    </w:p>
    <w:p w14:paraId="0FF418DD" w14:textId="77777777" w:rsidR="00F536D7" w:rsidRPr="00F536D7" w:rsidRDefault="00F536D7" w:rsidP="00F536D7">
      <w:pPr>
        <w:rPr>
          <w:lang w:val="fr-FR"/>
        </w:rPr>
      </w:pPr>
    </w:p>
    <w:p w14:paraId="226A857E" w14:textId="77777777" w:rsidR="00F536D7" w:rsidRPr="00F536D7" w:rsidRDefault="00F536D7" w:rsidP="00F536D7">
      <w:pPr>
        <w:rPr>
          <w:lang w:val="fr-FR"/>
        </w:rPr>
      </w:pPr>
    </w:p>
    <w:p w14:paraId="6B8FF6E2" w14:textId="77777777" w:rsidR="00F536D7" w:rsidRPr="00F536D7" w:rsidRDefault="00F536D7" w:rsidP="00F536D7">
      <w:pPr>
        <w:rPr>
          <w:lang w:val="en-US"/>
        </w:rPr>
      </w:pPr>
      <w:r w:rsidRPr="00F536D7">
        <w:rPr>
          <w:lang w:val="en-US"/>
        </w:rPr>
        <w:t>6.  References</w:t>
      </w:r>
    </w:p>
    <w:p w14:paraId="0CFF1A37" w14:textId="77777777" w:rsidR="00F536D7" w:rsidRPr="00F536D7" w:rsidRDefault="00F536D7" w:rsidP="00F536D7">
      <w:pPr>
        <w:rPr>
          <w:lang w:val="en-US"/>
        </w:rPr>
      </w:pPr>
    </w:p>
    <w:p w14:paraId="319D68DA" w14:textId="77777777" w:rsidR="00F536D7" w:rsidRPr="00F536D7" w:rsidRDefault="00F536D7" w:rsidP="00F536D7">
      <w:pPr>
        <w:rPr>
          <w:lang w:val="en-US"/>
        </w:rPr>
      </w:pPr>
      <w:r w:rsidRPr="00F536D7">
        <w:rPr>
          <w:lang w:val="en-US"/>
        </w:rPr>
        <w:t>6.1.  Normative References</w:t>
      </w:r>
    </w:p>
    <w:p w14:paraId="7ECC47DC" w14:textId="77777777" w:rsidR="00F536D7" w:rsidRPr="00F536D7" w:rsidRDefault="00F536D7" w:rsidP="00F536D7">
      <w:pPr>
        <w:rPr>
          <w:lang w:val="en-US"/>
        </w:rPr>
      </w:pPr>
    </w:p>
    <w:p w14:paraId="7DEDCCDD" w14:textId="77777777" w:rsidR="00F536D7" w:rsidRPr="00F536D7" w:rsidRDefault="00F536D7" w:rsidP="00F536D7">
      <w:pPr>
        <w:rPr>
          <w:lang w:val="en-US"/>
        </w:rPr>
      </w:pPr>
      <w:r w:rsidRPr="00F536D7">
        <w:rPr>
          <w:lang w:val="en-US"/>
        </w:rPr>
        <w:t xml:space="preserve">   [RFC2119</w:t>
      </w:r>
      <w:proofErr w:type="gramStart"/>
      <w:r w:rsidRPr="00F536D7">
        <w:rPr>
          <w:lang w:val="en-US"/>
        </w:rPr>
        <w:t xml:space="preserve">]  </w:t>
      </w:r>
      <w:proofErr w:type="spellStart"/>
      <w:r w:rsidRPr="00F536D7">
        <w:rPr>
          <w:lang w:val="en-US"/>
        </w:rPr>
        <w:t>Bradner</w:t>
      </w:r>
      <w:proofErr w:type="spellEnd"/>
      <w:proofErr w:type="gramEnd"/>
      <w:r w:rsidRPr="00F536D7">
        <w:rPr>
          <w:lang w:val="en-US"/>
        </w:rPr>
        <w:t>, S., "Key words for use in RFCs to Indicate</w:t>
      </w:r>
    </w:p>
    <w:p w14:paraId="26D92390" w14:textId="77777777" w:rsidR="00F536D7" w:rsidRPr="00F536D7" w:rsidRDefault="00F536D7" w:rsidP="00F536D7">
      <w:pPr>
        <w:rPr>
          <w:lang w:val="en-US"/>
        </w:rPr>
      </w:pPr>
      <w:r w:rsidRPr="00F536D7">
        <w:rPr>
          <w:lang w:val="en-US"/>
        </w:rPr>
        <w:t xml:space="preserve">              Requirement Levels", BCP 14, RFC 2119,</w:t>
      </w:r>
    </w:p>
    <w:p w14:paraId="733606BA" w14:textId="77777777" w:rsidR="00F536D7" w:rsidRPr="00F536D7" w:rsidRDefault="00F536D7" w:rsidP="00F536D7">
      <w:pPr>
        <w:rPr>
          <w:lang w:val="en-US"/>
        </w:rPr>
      </w:pPr>
      <w:r w:rsidRPr="00F536D7">
        <w:rPr>
          <w:lang w:val="en-US"/>
        </w:rPr>
        <w:t xml:space="preserve">              DOI 10.17487/RFC2119, March 1997,</w:t>
      </w:r>
    </w:p>
    <w:p w14:paraId="7AAD0F58" w14:textId="77777777" w:rsidR="00F536D7" w:rsidRPr="00F536D7" w:rsidRDefault="00F536D7" w:rsidP="00F536D7">
      <w:pPr>
        <w:rPr>
          <w:lang w:val="en-US"/>
        </w:rPr>
      </w:pPr>
      <w:r w:rsidRPr="00F536D7">
        <w:rPr>
          <w:lang w:val="en-US"/>
        </w:rPr>
        <w:t xml:space="preserve">              &lt;https://www.rfc-editor.org/info/rfc2119&gt;.</w:t>
      </w:r>
    </w:p>
    <w:p w14:paraId="5C3293E2" w14:textId="77777777" w:rsidR="00F536D7" w:rsidRPr="00F536D7" w:rsidRDefault="00F536D7" w:rsidP="00F536D7">
      <w:pPr>
        <w:rPr>
          <w:lang w:val="en-US"/>
        </w:rPr>
      </w:pPr>
    </w:p>
    <w:p w14:paraId="1B603B1E" w14:textId="77777777" w:rsidR="00F536D7" w:rsidRPr="00F536D7" w:rsidRDefault="00F536D7" w:rsidP="00F536D7">
      <w:pPr>
        <w:rPr>
          <w:lang w:val="en-US"/>
        </w:rPr>
      </w:pPr>
      <w:r w:rsidRPr="00F536D7">
        <w:rPr>
          <w:lang w:val="en-US"/>
        </w:rPr>
        <w:t>6.2.  Informative References</w:t>
      </w:r>
    </w:p>
    <w:p w14:paraId="55C8A498" w14:textId="77777777" w:rsidR="00F536D7" w:rsidRPr="00F536D7" w:rsidRDefault="00F536D7" w:rsidP="00F536D7">
      <w:pPr>
        <w:rPr>
          <w:lang w:val="en-US"/>
        </w:rPr>
      </w:pPr>
    </w:p>
    <w:p w14:paraId="0D5F4BFD" w14:textId="77777777" w:rsidR="00F536D7" w:rsidRPr="00F536D7" w:rsidRDefault="00F536D7" w:rsidP="00F536D7">
      <w:pPr>
        <w:rPr>
          <w:lang w:val="en-US"/>
        </w:rPr>
      </w:pPr>
      <w:r w:rsidRPr="00F536D7">
        <w:rPr>
          <w:lang w:val="en-US"/>
        </w:rPr>
        <w:t xml:space="preserve">   [</w:t>
      </w:r>
      <w:proofErr w:type="gramStart"/>
      <w:r w:rsidRPr="00F536D7">
        <w:rPr>
          <w:lang w:val="en-US"/>
        </w:rPr>
        <w:t xml:space="preserve">EQMV]   </w:t>
      </w:r>
      <w:proofErr w:type="gramEnd"/>
      <w:r w:rsidRPr="00F536D7">
        <w:rPr>
          <w:lang w:val="en-US"/>
        </w:rPr>
        <w:t xml:space="preserve">  </w:t>
      </w:r>
      <w:proofErr w:type="spellStart"/>
      <w:r w:rsidRPr="00F536D7">
        <w:rPr>
          <w:lang w:val="en-US"/>
        </w:rPr>
        <w:t>Certicom</w:t>
      </w:r>
      <w:proofErr w:type="spellEnd"/>
      <w:r w:rsidRPr="00F536D7">
        <w:rPr>
          <w:lang w:val="en-US"/>
        </w:rPr>
        <w:t xml:space="preserve"> Research, "Elliptic Curve Qu-Vanstone Implicit</w:t>
      </w:r>
    </w:p>
    <w:p w14:paraId="1BF2EA8D" w14:textId="77777777" w:rsidR="00F536D7" w:rsidRPr="00F536D7" w:rsidRDefault="00F536D7" w:rsidP="00F536D7">
      <w:pPr>
        <w:rPr>
          <w:lang w:val="en-US"/>
        </w:rPr>
      </w:pPr>
      <w:r w:rsidRPr="00F536D7">
        <w:rPr>
          <w:lang w:val="en-US"/>
        </w:rPr>
        <w:t xml:space="preserve">              Certificate Scheme (ECQV)", Standards for Efficient</w:t>
      </w:r>
    </w:p>
    <w:p w14:paraId="511CDB32" w14:textId="77777777" w:rsidR="00F536D7" w:rsidRPr="00F536D7" w:rsidRDefault="00F536D7" w:rsidP="00F536D7">
      <w:pPr>
        <w:rPr>
          <w:lang w:val="en-US"/>
        </w:rPr>
      </w:pPr>
      <w:r w:rsidRPr="00F536D7">
        <w:rPr>
          <w:lang w:val="en-US"/>
        </w:rPr>
        <w:t xml:space="preserve">              Cryptography SEC-4, January 2013,</w:t>
      </w:r>
    </w:p>
    <w:p w14:paraId="5B11DAF0" w14:textId="77777777" w:rsidR="00F536D7" w:rsidRPr="00F536D7" w:rsidRDefault="00F536D7" w:rsidP="00F536D7">
      <w:pPr>
        <w:rPr>
          <w:lang w:val="en-US"/>
        </w:rPr>
      </w:pPr>
      <w:r w:rsidRPr="00F536D7">
        <w:rPr>
          <w:lang w:val="en-US"/>
        </w:rPr>
        <w:t xml:space="preserve">              &lt;https://www.secg.org/sec4-1.0.pdf&gt;.</w:t>
      </w:r>
    </w:p>
    <w:p w14:paraId="570917DB" w14:textId="77777777" w:rsidR="00F536D7" w:rsidRPr="00F536D7" w:rsidRDefault="00F536D7" w:rsidP="00F536D7">
      <w:pPr>
        <w:rPr>
          <w:lang w:val="en-US"/>
        </w:rPr>
      </w:pPr>
    </w:p>
    <w:p w14:paraId="12E51144" w14:textId="77777777" w:rsidR="00F536D7" w:rsidRPr="00F536D7" w:rsidRDefault="00F536D7" w:rsidP="00F536D7">
      <w:pPr>
        <w:rPr>
          <w:lang w:val="en-US"/>
        </w:rPr>
      </w:pPr>
      <w:r w:rsidRPr="00F536D7">
        <w:rPr>
          <w:lang w:val="en-US"/>
        </w:rPr>
        <w:t xml:space="preserve">   [RFC5912</w:t>
      </w:r>
      <w:proofErr w:type="gramStart"/>
      <w:r w:rsidRPr="00F536D7">
        <w:rPr>
          <w:lang w:val="en-US"/>
        </w:rPr>
        <w:t>]  Hoffman</w:t>
      </w:r>
      <w:proofErr w:type="gramEnd"/>
      <w:r w:rsidRPr="00F536D7">
        <w:rPr>
          <w:lang w:val="en-US"/>
        </w:rPr>
        <w:t>, P. and J. Schaad, "New ASN.1 Modules for the</w:t>
      </w:r>
    </w:p>
    <w:p w14:paraId="78D415F9" w14:textId="77777777" w:rsidR="00F536D7" w:rsidRPr="00F536D7" w:rsidRDefault="00F536D7" w:rsidP="00F536D7">
      <w:pPr>
        <w:rPr>
          <w:lang w:val="en-US"/>
        </w:rPr>
      </w:pPr>
      <w:r w:rsidRPr="00F536D7">
        <w:rPr>
          <w:lang w:val="en-US"/>
        </w:rPr>
        <w:t xml:space="preserve">              Public Key Infrastructure Using X.509 (PKIX)", RFC 5912,</w:t>
      </w:r>
    </w:p>
    <w:p w14:paraId="7B5BDB1A" w14:textId="77777777" w:rsidR="00F536D7" w:rsidRPr="00F536D7" w:rsidRDefault="00F536D7" w:rsidP="00F536D7">
      <w:pPr>
        <w:rPr>
          <w:lang w:val="en-US"/>
        </w:rPr>
      </w:pPr>
      <w:r w:rsidRPr="00F536D7">
        <w:rPr>
          <w:lang w:val="en-US"/>
        </w:rPr>
        <w:t xml:space="preserve">              DOI 10.17487/RFC5912, June 2010,</w:t>
      </w:r>
    </w:p>
    <w:p w14:paraId="0DF17926" w14:textId="77777777" w:rsidR="00F536D7" w:rsidRPr="00F536D7" w:rsidRDefault="00F536D7" w:rsidP="00F536D7">
      <w:pPr>
        <w:rPr>
          <w:lang w:val="en-US"/>
        </w:rPr>
      </w:pPr>
      <w:r w:rsidRPr="00F536D7">
        <w:rPr>
          <w:lang w:val="en-US"/>
        </w:rPr>
        <w:t xml:space="preserve">              &lt;https://www.rfc-editor.org/info/rfc5912&gt;.</w:t>
      </w:r>
    </w:p>
    <w:p w14:paraId="03C14E4C" w14:textId="77777777" w:rsidR="00F536D7" w:rsidRPr="00F536D7" w:rsidRDefault="00F536D7" w:rsidP="00F536D7">
      <w:pPr>
        <w:rPr>
          <w:lang w:val="en-US"/>
        </w:rPr>
      </w:pPr>
    </w:p>
    <w:p w14:paraId="29E56286" w14:textId="77777777" w:rsidR="00F536D7" w:rsidRPr="00F536D7" w:rsidRDefault="00F536D7" w:rsidP="00F536D7">
      <w:pPr>
        <w:rPr>
          <w:lang w:val="en-US"/>
        </w:rPr>
      </w:pPr>
      <w:r w:rsidRPr="00F536D7">
        <w:rPr>
          <w:lang w:val="en-US"/>
        </w:rPr>
        <w:t xml:space="preserve">   [RFC8551</w:t>
      </w:r>
      <w:proofErr w:type="gramStart"/>
      <w:r w:rsidRPr="00F536D7">
        <w:rPr>
          <w:lang w:val="en-US"/>
        </w:rPr>
        <w:t>]  Schaad</w:t>
      </w:r>
      <w:proofErr w:type="gramEnd"/>
      <w:r w:rsidRPr="00F536D7">
        <w:rPr>
          <w:lang w:val="en-US"/>
        </w:rPr>
        <w:t>, J., Ramsdell, B., and S. Turner, "Secure/</w:t>
      </w:r>
    </w:p>
    <w:p w14:paraId="600168E6" w14:textId="77777777" w:rsidR="00F536D7" w:rsidRPr="00F536D7" w:rsidRDefault="00F536D7" w:rsidP="00F536D7">
      <w:pPr>
        <w:rPr>
          <w:lang w:val="en-US"/>
        </w:rPr>
      </w:pPr>
      <w:r w:rsidRPr="00F536D7">
        <w:rPr>
          <w:lang w:val="en-US"/>
        </w:rPr>
        <w:t xml:space="preserve">              Multipurpose Internet Mail Extensions (S/MIME) Version 4.0</w:t>
      </w:r>
    </w:p>
    <w:p w14:paraId="31221E91" w14:textId="77777777" w:rsidR="00F536D7" w:rsidRPr="00F536D7" w:rsidRDefault="00F536D7" w:rsidP="00F536D7">
      <w:pPr>
        <w:rPr>
          <w:lang w:val="en-US"/>
        </w:rPr>
      </w:pPr>
      <w:r w:rsidRPr="00F536D7">
        <w:rPr>
          <w:lang w:val="en-US"/>
        </w:rPr>
        <w:t xml:space="preserve">              Message Specification", RFC 8551, DOI 10.17487/RFC8551,</w:t>
      </w:r>
    </w:p>
    <w:p w14:paraId="04FB6072" w14:textId="77777777" w:rsidR="00F536D7" w:rsidRPr="00F536D7" w:rsidRDefault="00F536D7" w:rsidP="00F536D7">
      <w:pPr>
        <w:rPr>
          <w:lang w:val="en-US"/>
        </w:rPr>
      </w:pPr>
      <w:r w:rsidRPr="00F536D7">
        <w:rPr>
          <w:lang w:val="en-US"/>
        </w:rPr>
        <w:t xml:space="preserve">              April 2019, &lt;https://www.rfc-editor.org/info/rfc8551&gt;.</w:t>
      </w:r>
    </w:p>
    <w:p w14:paraId="3AAF98A2" w14:textId="77777777" w:rsidR="00F536D7" w:rsidRPr="00F536D7" w:rsidRDefault="00F536D7" w:rsidP="00F536D7">
      <w:pPr>
        <w:rPr>
          <w:lang w:val="en-US"/>
        </w:rPr>
      </w:pPr>
    </w:p>
    <w:p w14:paraId="7D7F408F" w14:textId="77777777" w:rsidR="00F536D7" w:rsidRPr="00F536D7" w:rsidRDefault="00F536D7" w:rsidP="00F536D7">
      <w:pPr>
        <w:rPr>
          <w:lang w:val="en-US"/>
        </w:rPr>
      </w:pPr>
      <w:r w:rsidRPr="00F536D7">
        <w:rPr>
          <w:lang w:val="en-US"/>
        </w:rPr>
        <w:t xml:space="preserve">   [TPM20]    Trusted Computing Group, "Trusted Platform Module Library</w:t>
      </w:r>
    </w:p>
    <w:p w14:paraId="15DCB99E" w14:textId="77777777" w:rsidR="00F536D7" w:rsidRPr="00F536D7" w:rsidRDefault="00F536D7" w:rsidP="00F536D7">
      <w:pPr>
        <w:rPr>
          <w:lang w:val="en-US"/>
        </w:rPr>
      </w:pPr>
      <w:r w:rsidRPr="00F536D7">
        <w:rPr>
          <w:lang w:val="en-US"/>
        </w:rPr>
        <w:t xml:space="preserve">              - Part 1: Architecture", TPM 2.0 Module Library Part1,</w:t>
      </w:r>
    </w:p>
    <w:p w14:paraId="4FC9AC0D" w14:textId="77777777" w:rsidR="00F536D7" w:rsidRPr="00F536D7" w:rsidRDefault="00F536D7" w:rsidP="00F536D7">
      <w:pPr>
        <w:rPr>
          <w:lang w:val="en-US"/>
        </w:rPr>
      </w:pPr>
      <w:r w:rsidRPr="00F536D7">
        <w:rPr>
          <w:lang w:val="en-US"/>
        </w:rPr>
        <w:t xml:space="preserve">              00-01.59, November 2019.</w:t>
      </w:r>
    </w:p>
    <w:p w14:paraId="06DA5DC5" w14:textId="77777777" w:rsidR="00F536D7" w:rsidRPr="00F536D7" w:rsidRDefault="00F536D7" w:rsidP="00F536D7">
      <w:pPr>
        <w:rPr>
          <w:lang w:val="en-US"/>
        </w:rPr>
      </w:pPr>
    </w:p>
    <w:p w14:paraId="024C0964" w14:textId="77777777" w:rsidR="00F536D7" w:rsidRPr="00F536D7" w:rsidRDefault="00F536D7" w:rsidP="00F536D7">
      <w:pPr>
        <w:rPr>
          <w:lang w:val="en-US"/>
        </w:rPr>
      </w:pPr>
      <w:r w:rsidRPr="00F536D7">
        <w:rPr>
          <w:lang w:val="en-US"/>
        </w:rPr>
        <w:t xml:space="preserve">              Trusted Computing Group, "Trusted Platform Module Library</w:t>
      </w:r>
    </w:p>
    <w:p w14:paraId="3A10E4FF" w14:textId="77777777" w:rsidR="00F536D7" w:rsidRPr="00F536D7" w:rsidRDefault="00F536D7" w:rsidP="00F536D7">
      <w:pPr>
        <w:rPr>
          <w:lang w:val="en-US"/>
        </w:rPr>
      </w:pPr>
      <w:r w:rsidRPr="00F536D7">
        <w:rPr>
          <w:lang w:val="en-US"/>
        </w:rPr>
        <w:t xml:space="preserve">              - Part 2: Structures", TPM 2.0 Module Library Part2,</w:t>
      </w:r>
    </w:p>
    <w:p w14:paraId="352DCFCD" w14:textId="77777777" w:rsidR="00F536D7" w:rsidRPr="00F536D7" w:rsidRDefault="00F536D7" w:rsidP="00F536D7">
      <w:pPr>
        <w:rPr>
          <w:lang w:val="en-US"/>
        </w:rPr>
      </w:pPr>
      <w:r w:rsidRPr="00F536D7">
        <w:rPr>
          <w:lang w:val="en-US"/>
        </w:rPr>
        <w:t xml:space="preserve">              00-01.59, November 2019.</w:t>
      </w:r>
    </w:p>
    <w:p w14:paraId="3989A8B1" w14:textId="77777777" w:rsidR="00F536D7" w:rsidRPr="00F536D7" w:rsidRDefault="00F536D7" w:rsidP="00F536D7">
      <w:pPr>
        <w:rPr>
          <w:lang w:val="en-US"/>
        </w:rPr>
      </w:pPr>
    </w:p>
    <w:p w14:paraId="71195122" w14:textId="77777777" w:rsidR="00F536D7" w:rsidRPr="00F536D7" w:rsidRDefault="00F536D7" w:rsidP="00F536D7">
      <w:pPr>
        <w:rPr>
          <w:lang w:val="en-US"/>
        </w:rPr>
      </w:pPr>
      <w:r w:rsidRPr="00F536D7">
        <w:rPr>
          <w:lang w:val="en-US"/>
        </w:rPr>
        <w:t xml:space="preserve">              Trusted Computing Group, "Trusted Platform Module Library</w:t>
      </w:r>
    </w:p>
    <w:p w14:paraId="734A8673" w14:textId="77777777" w:rsidR="00F536D7" w:rsidRPr="00F536D7" w:rsidRDefault="00F536D7" w:rsidP="00F536D7">
      <w:pPr>
        <w:rPr>
          <w:lang w:val="en-US"/>
        </w:rPr>
      </w:pPr>
      <w:r w:rsidRPr="00F536D7">
        <w:rPr>
          <w:lang w:val="en-US"/>
        </w:rPr>
        <w:t xml:space="preserve">              - Part 2: Commands", TPM 2.0 Module Library Part2,</w:t>
      </w:r>
    </w:p>
    <w:p w14:paraId="0D14E8C9" w14:textId="77777777" w:rsidR="00F536D7" w:rsidRPr="00F536D7" w:rsidRDefault="00F536D7" w:rsidP="00F536D7">
      <w:pPr>
        <w:rPr>
          <w:lang w:val="en-US"/>
        </w:rPr>
      </w:pPr>
      <w:r w:rsidRPr="00F536D7">
        <w:rPr>
          <w:lang w:val="en-US"/>
        </w:rPr>
        <w:t xml:space="preserve">              00-01.59, November 2019.</w:t>
      </w:r>
    </w:p>
    <w:p w14:paraId="763315FF" w14:textId="77777777" w:rsidR="00F536D7" w:rsidRPr="00F536D7" w:rsidRDefault="00F536D7" w:rsidP="00F536D7">
      <w:pPr>
        <w:rPr>
          <w:lang w:val="en-US"/>
        </w:rPr>
      </w:pPr>
    </w:p>
    <w:p w14:paraId="20DFD392" w14:textId="77777777" w:rsidR="00F536D7" w:rsidRPr="00F536D7" w:rsidRDefault="00F536D7" w:rsidP="00F536D7">
      <w:pPr>
        <w:rPr>
          <w:lang w:val="en-US"/>
        </w:rPr>
      </w:pPr>
      <w:r w:rsidRPr="00F536D7">
        <w:rPr>
          <w:lang w:val="en-US"/>
        </w:rPr>
        <w:t xml:space="preserve">   [TR-03110-3]</w:t>
      </w:r>
    </w:p>
    <w:p w14:paraId="45C44C4C" w14:textId="77777777" w:rsidR="00F536D7" w:rsidRPr="00F536D7" w:rsidRDefault="00F536D7" w:rsidP="00F536D7">
      <w:pPr>
        <w:rPr>
          <w:lang w:val="en-US"/>
        </w:rPr>
      </w:pPr>
      <w:r w:rsidRPr="00F536D7">
        <w:rPr>
          <w:lang w:val="en-US"/>
        </w:rPr>
        <w:t xml:space="preserve">              Federal Office for Information Security, "Advanced</w:t>
      </w:r>
    </w:p>
    <w:p w14:paraId="16AFEBA9" w14:textId="77777777" w:rsidR="00F536D7" w:rsidRPr="00F536D7" w:rsidRDefault="00F536D7" w:rsidP="00F536D7">
      <w:pPr>
        <w:rPr>
          <w:lang w:val="en-US"/>
        </w:rPr>
      </w:pPr>
      <w:r w:rsidRPr="00F536D7">
        <w:rPr>
          <w:lang w:val="en-US"/>
        </w:rPr>
        <w:t xml:space="preserve">              Security Mechanisms for Machine Readable Travel Documents</w:t>
      </w:r>
    </w:p>
    <w:p w14:paraId="75F06305" w14:textId="77777777" w:rsidR="00F536D7" w:rsidRPr="00F536D7" w:rsidRDefault="00F536D7" w:rsidP="00F536D7">
      <w:pPr>
        <w:rPr>
          <w:lang w:val="en-US"/>
        </w:rPr>
      </w:pPr>
      <w:r w:rsidRPr="00F536D7">
        <w:rPr>
          <w:lang w:val="en-US"/>
        </w:rPr>
        <w:t xml:space="preserve">              and </w:t>
      </w:r>
      <w:proofErr w:type="spellStart"/>
      <w:r w:rsidRPr="00F536D7">
        <w:rPr>
          <w:lang w:val="en-US"/>
        </w:rPr>
        <w:t>eIDAS</w:t>
      </w:r>
      <w:proofErr w:type="spellEnd"/>
      <w:r w:rsidRPr="00F536D7">
        <w:rPr>
          <w:lang w:val="en-US"/>
        </w:rPr>
        <w:t xml:space="preserve"> Token - Part 3 Common Specifications V2.21",</w:t>
      </w:r>
    </w:p>
    <w:p w14:paraId="2213B29A" w14:textId="77777777" w:rsidR="00F536D7" w:rsidRPr="00F536D7" w:rsidRDefault="00F536D7" w:rsidP="00F536D7">
      <w:pPr>
        <w:rPr>
          <w:lang w:val="en-US"/>
        </w:rPr>
      </w:pPr>
      <w:r w:rsidRPr="00F536D7">
        <w:rPr>
          <w:lang w:val="en-US"/>
        </w:rPr>
        <w:t xml:space="preserve">              Federal Republic of Germany, Technical Guideline TR-03110,</w:t>
      </w:r>
    </w:p>
    <w:p w14:paraId="68B7741E" w14:textId="77777777" w:rsidR="00F536D7" w:rsidRPr="00F536D7" w:rsidRDefault="00F536D7" w:rsidP="00F536D7">
      <w:pPr>
        <w:rPr>
          <w:lang w:val="en-US"/>
        </w:rPr>
      </w:pPr>
      <w:r w:rsidRPr="00F536D7">
        <w:rPr>
          <w:lang w:val="en-US"/>
        </w:rPr>
        <w:t xml:space="preserve">              December 2016, &lt;https://www.bsi.bund.de/SharedDocs/Downloa</w:t>
      </w:r>
    </w:p>
    <w:p w14:paraId="60EE8940" w14:textId="77777777" w:rsidR="00F536D7" w:rsidRPr="00F536D7" w:rsidRDefault="00F536D7" w:rsidP="00F536D7">
      <w:pPr>
        <w:rPr>
          <w:lang w:val="fr-FR"/>
        </w:rPr>
      </w:pPr>
      <w:r w:rsidRPr="00F536D7">
        <w:rPr>
          <w:lang w:val="en-US"/>
        </w:rPr>
        <w:t xml:space="preserve">              </w:t>
      </w:r>
      <w:proofErr w:type="spellStart"/>
      <w:proofErr w:type="gramStart"/>
      <w:r w:rsidRPr="00F536D7">
        <w:rPr>
          <w:lang w:val="fr-FR"/>
        </w:rPr>
        <w:t>ds</w:t>
      </w:r>
      <w:proofErr w:type="spellEnd"/>
      <w:proofErr w:type="gramEnd"/>
      <w:r w:rsidRPr="00F536D7">
        <w:rPr>
          <w:lang w:val="fr-FR"/>
        </w:rPr>
        <w:t>/EN/BSI/Publications/</w:t>
      </w:r>
      <w:proofErr w:type="spellStart"/>
      <w:r w:rsidRPr="00F536D7">
        <w:rPr>
          <w:lang w:val="fr-FR"/>
        </w:rPr>
        <w:t>TechGuidelines</w:t>
      </w:r>
      <w:proofErr w:type="spellEnd"/>
      <w:r w:rsidRPr="00F536D7">
        <w:rPr>
          <w:lang w:val="fr-FR"/>
        </w:rPr>
        <w:t>/TR03110/BSI_TR-</w:t>
      </w:r>
    </w:p>
    <w:p w14:paraId="3A143ABC" w14:textId="77777777" w:rsidR="00F536D7" w:rsidRPr="00F536D7" w:rsidRDefault="00F536D7" w:rsidP="00F536D7">
      <w:pPr>
        <w:rPr>
          <w:lang w:val="fr-FR"/>
        </w:rPr>
      </w:pPr>
      <w:r w:rsidRPr="00F536D7">
        <w:rPr>
          <w:lang w:val="fr-FR"/>
        </w:rPr>
        <w:t xml:space="preserve">              </w:t>
      </w:r>
      <w:proofErr w:type="gramStart"/>
      <w:r w:rsidRPr="00F536D7">
        <w:rPr>
          <w:lang w:val="fr-FR"/>
        </w:rPr>
        <w:t>03110_Part-3-V2_2.pdf?_</w:t>
      </w:r>
      <w:proofErr w:type="gramEnd"/>
      <w:r w:rsidRPr="00F536D7">
        <w:rPr>
          <w:lang w:val="fr-FR"/>
        </w:rPr>
        <w:t>_blob=</w:t>
      </w:r>
      <w:proofErr w:type="spellStart"/>
      <w:r w:rsidRPr="00F536D7">
        <w:rPr>
          <w:lang w:val="fr-FR"/>
        </w:rPr>
        <w:t>publicationFile&amp;v</w:t>
      </w:r>
      <w:proofErr w:type="spellEnd"/>
      <w:r w:rsidRPr="00F536D7">
        <w:rPr>
          <w:lang w:val="fr-FR"/>
        </w:rPr>
        <w:t>=1&gt;.</w:t>
      </w:r>
    </w:p>
    <w:p w14:paraId="351E1A03" w14:textId="77777777" w:rsidR="00F536D7" w:rsidRPr="00F536D7" w:rsidRDefault="00F536D7" w:rsidP="00F536D7">
      <w:pPr>
        <w:rPr>
          <w:lang w:val="fr-FR"/>
        </w:rPr>
      </w:pPr>
    </w:p>
    <w:p w14:paraId="5ED8A527" w14:textId="77777777" w:rsidR="00F536D7" w:rsidRPr="00F536D7" w:rsidRDefault="00F536D7" w:rsidP="00F536D7">
      <w:pPr>
        <w:rPr>
          <w:lang w:val="fr-FR"/>
        </w:rPr>
      </w:pPr>
    </w:p>
    <w:p w14:paraId="3844AE9F" w14:textId="77777777" w:rsidR="00F536D7" w:rsidRPr="00F536D7" w:rsidRDefault="00F536D7" w:rsidP="00F536D7">
      <w:pPr>
        <w:rPr>
          <w:lang w:val="fr-FR"/>
        </w:rPr>
      </w:pPr>
    </w:p>
    <w:p w14:paraId="3DEBE15A" w14:textId="77777777" w:rsidR="00F536D7" w:rsidRPr="00F536D7" w:rsidRDefault="00F536D7" w:rsidP="00F536D7">
      <w:pPr>
        <w:rPr>
          <w:lang w:val="fr-FR"/>
        </w:rPr>
      </w:pPr>
    </w:p>
    <w:p w14:paraId="1D312080" w14:textId="77777777" w:rsidR="00F536D7" w:rsidRPr="00F536D7" w:rsidRDefault="00F536D7" w:rsidP="00F536D7">
      <w:pPr>
        <w:rPr>
          <w:lang w:val="fr-FR"/>
        </w:rPr>
      </w:pPr>
    </w:p>
    <w:p w14:paraId="00B88A12" w14:textId="77777777" w:rsidR="00F536D7" w:rsidRPr="00F536D7" w:rsidRDefault="00F536D7" w:rsidP="00F536D7">
      <w:pPr>
        <w:rPr>
          <w:lang w:val="fr-FR"/>
        </w:rPr>
      </w:pPr>
      <w:proofErr w:type="spellStart"/>
      <w:r w:rsidRPr="00F536D7">
        <w:rPr>
          <w:lang w:val="fr-FR"/>
        </w:rPr>
        <w:t>StJohns</w:t>
      </w:r>
      <w:proofErr w:type="spellEnd"/>
      <w:r w:rsidRPr="00F536D7">
        <w:rPr>
          <w:lang w:val="fr-FR"/>
        </w:rPr>
        <w:t xml:space="preserve">                  Expires 9 </w:t>
      </w:r>
      <w:proofErr w:type="spellStart"/>
      <w:r w:rsidRPr="00F536D7">
        <w:rPr>
          <w:lang w:val="fr-FR"/>
        </w:rPr>
        <w:t>December</w:t>
      </w:r>
      <w:proofErr w:type="spellEnd"/>
      <w:r w:rsidRPr="00F536D7">
        <w:rPr>
          <w:lang w:val="fr-FR"/>
        </w:rPr>
        <w:t xml:space="preserve"> 2023            </w:t>
      </w:r>
      <w:proofErr w:type="gramStart"/>
      <w:r w:rsidRPr="00F536D7">
        <w:rPr>
          <w:lang w:val="fr-FR"/>
        </w:rPr>
        <w:t xml:space="preserve">   [</w:t>
      </w:r>
      <w:proofErr w:type="gramEnd"/>
      <w:r w:rsidRPr="00F536D7">
        <w:rPr>
          <w:lang w:val="fr-FR"/>
        </w:rPr>
        <w:t>Page 10]</w:t>
      </w:r>
    </w:p>
    <w:p w14:paraId="42959786" w14:textId="77777777" w:rsidR="00F536D7" w:rsidRPr="00F536D7" w:rsidRDefault="00F536D7" w:rsidP="00F536D7">
      <w:pPr>
        <w:rPr>
          <w:lang w:val="fr-FR"/>
        </w:rPr>
      </w:pPr>
      <w:r w:rsidRPr="003E36E0">
        <w:rPr>
          <w:lang w:val="fr-FR"/>
          <w:rPrChange w:id="441" w:author="Tschofenig, Hannes (T CST SEA-DE)" w:date="2023-06-29T13:31:00Z">
            <w:rPr/>
          </w:rPrChange>
        </w:rPr>
        <w:br w:type="page"/>
      </w:r>
    </w:p>
    <w:p w14:paraId="7FE2D85A" w14:textId="77777777" w:rsidR="00F536D7" w:rsidRPr="00F536D7" w:rsidRDefault="00F536D7" w:rsidP="00F536D7">
      <w:pPr>
        <w:rPr>
          <w:lang w:val="fr-FR"/>
        </w:rPr>
      </w:pPr>
      <w:r w:rsidRPr="00F536D7">
        <w:rPr>
          <w:lang w:val="fr-FR"/>
        </w:rPr>
        <w:lastRenderedPageBreak/>
        <w:t xml:space="preserve">Internet-Draft         CSR Attestation </w:t>
      </w:r>
      <w:proofErr w:type="spellStart"/>
      <w:r w:rsidRPr="00F536D7">
        <w:rPr>
          <w:lang w:val="fr-FR"/>
        </w:rPr>
        <w:t>Attributes</w:t>
      </w:r>
      <w:proofErr w:type="spellEnd"/>
      <w:r w:rsidRPr="00F536D7">
        <w:rPr>
          <w:lang w:val="fr-FR"/>
        </w:rPr>
        <w:t xml:space="preserve">              June 2023</w:t>
      </w:r>
    </w:p>
    <w:p w14:paraId="3C92F6D9" w14:textId="77777777" w:rsidR="00F536D7" w:rsidRPr="00F536D7" w:rsidRDefault="00F536D7" w:rsidP="00F536D7">
      <w:pPr>
        <w:rPr>
          <w:lang w:val="fr-FR"/>
        </w:rPr>
      </w:pPr>
    </w:p>
    <w:p w14:paraId="6D14A9F0" w14:textId="77777777" w:rsidR="00F536D7" w:rsidRPr="00F536D7" w:rsidRDefault="00F536D7" w:rsidP="00F536D7">
      <w:pPr>
        <w:rPr>
          <w:lang w:val="fr-FR"/>
        </w:rPr>
      </w:pPr>
    </w:p>
    <w:p w14:paraId="4CC8447D" w14:textId="77777777" w:rsidR="00F536D7" w:rsidRPr="00F536D7" w:rsidRDefault="00F536D7" w:rsidP="00F536D7">
      <w:pPr>
        <w:rPr>
          <w:lang w:val="fr-FR"/>
        </w:rPr>
      </w:pPr>
      <w:r w:rsidRPr="00F536D7">
        <w:rPr>
          <w:lang w:val="fr-FR"/>
        </w:rPr>
        <w:t xml:space="preserve">Appendix A.  </w:t>
      </w:r>
      <w:proofErr w:type="spellStart"/>
      <w:r w:rsidRPr="00F536D7">
        <w:rPr>
          <w:lang w:val="fr-FR"/>
        </w:rPr>
        <w:t>Examples</w:t>
      </w:r>
      <w:proofErr w:type="spellEnd"/>
    </w:p>
    <w:p w14:paraId="39F84341" w14:textId="77777777" w:rsidR="00F536D7" w:rsidRPr="00F536D7" w:rsidRDefault="00F536D7" w:rsidP="00F536D7">
      <w:pPr>
        <w:rPr>
          <w:lang w:val="fr-FR"/>
        </w:rPr>
      </w:pPr>
    </w:p>
    <w:p w14:paraId="0438F846" w14:textId="77777777" w:rsidR="00F536D7" w:rsidRPr="00F536D7" w:rsidRDefault="00F536D7" w:rsidP="00F536D7">
      <w:pPr>
        <w:rPr>
          <w:lang w:val="en-US"/>
        </w:rPr>
      </w:pPr>
      <w:r w:rsidRPr="00F536D7">
        <w:rPr>
          <w:lang w:val="en-US"/>
        </w:rPr>
        <w:t>A.1.  Simple Attestation Example</w:t>
      </w:r>
    </w:p>
    <w:p w14:paraId="189938E0" w14:textId="77777777" w:rsidR="00F536D7" w:rsidRPr="00F536D7" w:rsidRDefault="00F536D7" w:rsidP="00F536D7">
      <w:pPr>
        <w:rPr>
          <w:lang w:val="en-US"/>
        </w:rPr>
      </w:pPr>
    </w:p>
    <w:p w14:paraId="492799A1" w14:textId="77777777" w:rsidR="00F536D7" w:rsidRPr="00F536D7" w:rsidRDefault="00F536D7" w:rsidP="00F536D7">
      <w:pPr>
        <w:rPr>
          <w:lang w:val="en-US"/>
        </w:rPr>
      </w:pPr>
      <w:r w:rsidRPr="00F536D7">
        <w:rPr>
          <w:lang w:val="en-US"/>
        </w:rPr>
        <w:t xml:space="preserve">   This is a fragment of ASN.1 meant to demonstrate an absolute </w:t>
      </w:r>
      <w:proofErr w:type="gramStart"/>
      <w:r w:rsidRPr="00F536D7">
        <w:rPr>
          <w:lang w:val="en-US"/>
        </w:rPr>
        <w:t>minimal</w:t>
      </w:r>
      <w:proofErr w:type="gramEnd"/>
    </w:p>
    <w:p w14:paraId="0F3D8E6E" w14:textId="77777777" w:rsidR="00F536D7" w:rsidRPr="00F536D7" w:rsidRDefault="00F536D7" w:rsidP="00F536D7">
      <w:pPr>
        <w:rPr>
          <w:lang w:val="en-US"/>
        </w:rPr>
      </w:pPr>
      <w:r w:rsidRPr="00F536D7">
        <w:rPr>
          <w:lang w:val="en-US"/>
        </w:rPr>
        <w:t xml:space="preserve">   definition of an ATTEST-STATEMENT.  A similar fragment could be </w:t>
      </w:r>
      <w:proofErr w:type="gramStart"/>
      <w:r w:rsidRPr="00F536D7">
        <w:rPr>
          <w:lang w:val="en-US"/>
        </w:rPr>
        <w:t>used</w:t>
      </w:r>
      <w:proofErr w:type="gramEnd"/>
    </w:p>
    <w:p w14:paraId="478DDCBD" w14:textId="77777777" w:rsidR="00F536D7" w:rsidRPr="00F536D7" w:rsidRDefault="00F536D7" w:rsidP="00F536D7">
      <w:pPr>
        <w:rPr>
          <w:lang w:val="en-US"/>
        </w:rPr>
      </w:pPr>
      <w:r w:rsidRPr="00F536D7">
        <w:rPr>
          <w:lang w:val="en-US"/>
        </w:rPr>
        <w:t xml:space="preserve">   to define an ATTEST-STATEMENT for an opaque HSM vendor specific</w:t>
      </w:r>
    </w:p>
    <w:p w14:paraId="285A2324" w14:textId="77777777" w:rsidR="00F536D7" w:rsidRPr="00F536D7" w:rsidRDefault="00F536D7" w:rsidP="00F536D7">
      <w:pPr>
        <w:rPr>
          <w:lang w:val="en-US"/>
        </w:rPr>
      </w:pPr>
      <w:r w:rsidRPr="00F536D7">
        <w:rPr>
          <w:lang w:val="en-US"/>
        </w:rPr>
        <w:t xml:space="preserve">   </w:t>
      </w:r>
      <w:proofErr w:type="spellStart"/>
      <w:r w:rsidRPr="00F536D7">
        <w:rPr>
          <w:lang w:val="en-US"/>
        </w:rPr>
        <w:t>atterstation</w:t>
      </w:r>
      <w:proofErr w:type="spellEnd"/>
      <w:r w:rsidRPr="00F536D7">
        <w:rPr>
          <w:lang w:val="en-US"/>
        </w:rPr>
        <w:t xml:space="preserve"> model.</w:t>
      </w:r>
    </w:p>
    <w:p w14:paraId="2502E5CF" w14:textId="77777777" w:rsidR="00F536D7" w:rsidRPr="00F536D7" w:rsidRDefault="00F536D7" w:rsidP="00F536D7">
      <w:pPr>
        <w:rPr>
          <w:lang w:val="en-US"/>
        </w:rPr>
      </w:pPr>
    </w:p>
    <w:p w14:paraId="7B3705D8" w14:textId="77777777" w:rsidR="00F536D7" w:rsidRPr="00F536D7" w:rsidRDefault="00F536D7" w:rsidP="00F536D7">
      <w:pPr>
        <w:rPr>
          <w:lang w:val="en-US"/>
        </w:rPr>
      </w:pPr>
      <w:r w:rsidRPr="00F536D7">
        <w:rPr>
          <w:lang w:val="en-US"/>
        </w:rPr>
        <w:t xml:space="preserve">   -- This OCTET STRING is not like any other OCTET STRING</w:t>
      </w:r>
    </w:p>
    <w:p w14:paraId="08E832E6" w14:textId="77777777" w:rsidR="00F536D7" w:rsidRPr="00F536D7" w:rsidRDefault="00F536D7" w:rsidP="00F536D7">
      <w:pPr>
        <w:rPr>
          <w:lang w:val="en-US"/>
        </w:rPr>
      </w:pPr>
      <w:r w:rsidRPr="00F536D7">
        <w:rPr>
          <w:lang w:val="en-US"/>
        </w:rPr>
        <w:t xml:space="preserve">   -- Please see https://example.com/simple-attest.txt,</w:t>
      </w:r>
    </w:p>
    <w:p w14:paraId="4EF545BF" w14:textId="77777777" w:rsidR="00F536D7" w:rsidRPr="00F536D7" w:rsidRDefault="00F536D7" w:rsidP="00F536D7">
      <w:pPr>
        <w:rPr>
          <w:lang w:val="en-US"/>
        </w:rPr>
      </w:pPr>
      <w:r w:rsidRPr="00F536D7">
        <w:rPr>
          <w:lang w:val="en-US"/>
        </w:rPr>
        <w:t xml:space="preserve">   -- Structure </w:t>
      </w:r>
      <w:proofErr w:type="spellStart"/>
      <w:r w:rsidRPr="00F536D7">
        <w:rPr>
          <w:lang w:val="en-US"/>
        </w:rPr>
        <w:t>labled</w:t>
      </w:r>
      <w:proofErr w:type="spellEnd"/>
      <w:r w:rsidRPr="00F536D7">
        <w:rPr>
          <w:lang w:val="en-US"/>
        </w:rPr>
        <w:t xml:space="preserve"> "Mike's simple attest" for the</w:t>
      </w:r>
    </w:p>
    <w:p w14:paraId="32817FF6" w14:textId="77777777" w:rsidR="00F536D7" w:rsidRPr="00F536D7" w:rsidRDefault="00F536D7" w:rsidP="00F536D7">
      <w:pPr>
        <w:rPr>
          <w:lang w:val="en-US"/>
        </w:rPr>
      </w:pPr>
      <w:r w:rsidRPr="00F536D7">
        <w:rPr>
          <w:lang w:val="en-US"/>
        </w:rPr>
        <w:t xml:space="preserve">   -- structure of this field and how to verify the attestation</w:t>
      </w:r>
    </w:p>
    <w:p w14:paraId="2D16D676" w14:textId="77777777" w:rsidR="00F536D7" w:rsidRPr="00F536D7" w:rsidRDefault="00F536D7" w:rsidP="00F536D7">
      <w:pPr>
        <w:rPr>
          <w:lang w:val="en-US"/>
        </w:rPr>
      </w:pPr>
    </w:p>
    <w:p w14:paraId="602E3B64" w14:textId="77777777" w:rsidR="00F536D7" w:rsidRPr="00F536D7" w:rsidRDefault="00F536D7" w:rsidP="00F536D7">
      <w:pPr>
        <w:rPr>
          <w:lang w:val="en-US"/>
        </w:rPr>
      </w:pPr>
      <w:r w:rsidRPr="00F536D7">
        <w:rPr>
          <w:lang w:val="en-US"/>
        </w:rPr>
        <w:t xml:space="preserve">   </w:t>
      </w:r>
      <w:proofErr w:type="spellStart"/>
      <w:proofErr w:type="gramStart"/>
      <w:r w:rsidRPr="00F536D7">
        <w:rPr>
          <w:lang w:val="en-US"/>
        </w:rPr>
        <w:t>MikesSimpleAttestData</w:t>
      </w:r>
      <w:proofErr w:type="spellEnd"/>
      <w:r w:rsidRPr="00F536D7">
        <w:rPr>
          <w:lang w:val="en-US"/>
        </w:rPr>
        <w:t xml:space="preserve"> ::=</w:t>
      </w:r>
      <w:proofErr w:type="gramEnd"/>
      <w:r w:rsidRPr="00F536D7">
        <w:rPr>
          <w:lang w:val="en-US"/>
        </w:rPr>
        <w:t xml:space="preserve"> OCTET STRING</w:t>
      </w:r>
    </w:p>
    <w:p w14:paraId="68A952F4" w14:textId="77777777" w:rsidR="00F536D7" w:rsidRPr="00F536D7" w:rsidRDefault="00F536D7" w:rsidP="00F536D7">
      <w:pPr>
        <w:rPr>
          <w:lang w:val="en-US"/>
        </w:rPr>
      </w:pPr>
    </w:p>
    <w:p w14:paraId="42E03C7F" w14:textId="77777777" w:rsidR="00F536D7" w:rsidRPr="00F536D7" w:rsidRDefault="00F536D7" w:rsidP="00F536D7">
      <w:pPr>
        <w:rPr>
          <w:lang w:val="en-US"/>
        </w:rPr>
      </w:pPr>
      <w:r w:rsidRPr="00F536D7">
        <w:rPr>
          <w:lang w:val="en-US"/>
        </w:rPr>
        <w:t xml:space="preserve">   </w:t>
      </w:r>
      <w:proofErr w:type="spellStart"/>
      <w:r w:rsidRPr="00F536D7">
        <w:rPr>
          <w:lang w:val="en-US"/>
        </w:rPr>
        <w:t>mikesSimpleAttestOid</w:t>
      </w:r>
      <w:proofErr w:type="spellEnd"/>
      <w:r w:rsidRPr="00F536D7">
        <w:rPr>
          <w:lang w:val="en-US"/>
        </w:rPr>
        <w:t xml:space="preserve"> OBJECT </w:t>
      </w:r>
      <w:proofErr w:type="gramStart"/>
      <w:r w:rsidRPr="00F536D7">
        <w:rPr>
          <w:lang w:val="en-US"/>
        </w:rPr>
        <w:t>IDENTIFIER ::=</w:t>
      </w:r>
      <w:proofErr w:type="gramEnd"/>
      <w:r w:rsidRPr="00F536D7">
        <w:rPr>
          <w:lang w:val="en-US"/>
        </w:rPr>
        <w:t xml:space="preserve"> { id-mikes-root 1 }</w:t>
      </w:r>
    </w:p>
    <w:p w14:paraId="2F7DB685" w14:textId="77777777" w:rsidR="00F536D7" w:rsidRPr="00F536D7" w:rsidRDefault="00F536D7" w:rsidP="00F536D7">
      <w:pPr>
        <w:rPr>
          <w:lang w:val="en-US"/>
        </w:rPr>
      </w:pPr>
    </w:p>
    <w:p w14:paraId="04CFD2C1" w14:textId="77777777" w:rsidR="00F536D7" w:rsidRPr="00F536D7" w:rsidRDefault="00F536D7" w:rsidP="00F536D7">
      <w:pPr>
        <w:rPr>
          <w:lang w:val="en-US"/>
        </w:rPr>
      </w:pPr>
      <w:r w:rsidRPr="00F536D7">
        <w:rPr>
          <w:lang w:val="en-US"/>
        </w:rPr>
        <w:t xml:space="preserve">   </w:t>
      </w:r>
      <w:proofErr w:type="spellStart"/>
      <w:r w:rsidRPr="00F536D7">
        <w:rPr>
          <w:lang w:val="en-US"/>
        </w:rPr>
        <w:t>MikesSimpleAttest</w:t>
      </w:r>
      <w:proofErr w:type="spellEnd"/>
      <w:r w:rsidRPr="00F536D7">
        <w:rPr>
          <w:lang w:val="en-US"/>
        </w:rPr>
        <w:t xml:space="preserve"> ATTEST-</w:t>
      </w:r>
      <w:proofErr w:type="gramStart"/>
      <w:r w:rsidRPr="00F536D7">
        <w:rPr>
          <w:lang w:val="en-US"/>
        </w:rPr>
        <w:t>STATEMENT ::=</w:t>
      </w:r>
      <w:proofErr w:type="gramEnd"/>
      <w:r w:rsidRPr="00F536D7">
        <w:rPr>
          <w:lang w:val="en-US"/>
        </w:rPr>
        <w:t xml:space="preserve"> {</w:t>
      </w:r>
    </w:p>
    <w:p w14:paraId="33D4DFB3" w14:textId="77777777" w:rsidR="00F536D7" w:rsidRPr="00F536D7" w:rsidRDefault="00F536D7" w:rsidP="00F536D7">
      <w:pPr>
        <w:rPr>
          <w:lang w:val="en-US"/>
        </w:rPr>
      </w:pPr>
      <w:r w:rsidRPr="00F536D7">
        <w:rPr>
          <w:lang w:val="en-US"/>
        </w:rPr>
        <w:t xml:space="preserve">     TYPE </w:t>
      </w:r>
      <w:proofErr w:type="spellStart"/>
      <w:r w:rsidRPr="00F536D7">
        <w:rPr>
          <w:lang w:val="en-US"/>
        </w:rPr>
        <w:t>MikesSimpleAttestData</w:t>
      </w:r>
      <w:proofErr w:type="spellEnd"/>
    </w:p>
    <w:p w14:paraId="0896A89A" w14:textId="77777777" w:rsidR="00F536D7" w:rsidRPr="00F536D7" w:rsidRDefault="00F536D7" w:rsidP="00F536D7">
      <w:pPr>
        <w:rPr>
          <w:lang w:val="en-US"/>
        </w:rPr>
      </w:pPr>
      <w:r w:rsidRPr="00F536D7">
        <w:rPr>
          <w:lang w:val="en-US"/>
        </w:rPr>
        <w:t xml:space="preserve">     IDENTIFIED BY </w:t>
      </w:r>
      <w:proofErr w:type="spellStart"/>
      <w:proofErr w:type="gramStart"/>
      <w:r w:rsidRPr="00F536D7">
        <w:rPr>
          <w:lang w:val="en-US"/>
        </w:rPr>
        <w:t>mikesSimpleAttestOid</w:t>
      </w:r>
      <w:proofErr w:type="spellEnd"/>
      <w:proofErr w:type="gramEnd"/>
    </w:p>
    <w:p w14:paraId="16CED5DE" w14:textId="77777777" w:rsidR="00F536D7" w:rsidRPr="00F536D7" w:rsidRDefault="00F536D7" w:rsidP="00F536D7">
      <w:pPr>
        <w:rPr>
          <w:lang w:val="en-US"/>
        </w:rPr>
      </w:pPr>
      <w:r w:rsidRPr="00F536D7">
        <w:rPr>
          <w:lang w:val="en-US"/>
        </w:rPr>
        <w:t xml:space="preserve">     -- These are all implied</w:t>
      </w:r>
    </w:p>
    <w:p w14:paraId="17EF68C9" w14:textId="77777777" w:rsidR="00F536D7" w:rsidRPr="00F536D7" w:rsidRDefault="00F536D7" w:rsidP="00F536D7">
      <w:pPr>
        <w:rPr>
          <w:lang w:val="en-US"/>
        </w:rPr>
      </w:pPr>
      <w:r w:rsidRPr="00F536D7">
        <w:rPr>
          <w:lang w:val="en-US"/>
        </w:rPr>
        <w:t xml:space="preserve">     -- ALGID IS absent</w:t>
      </w:r>
    </w:p>
    <w:p w14:paraId="5693B744" w14:textId="77777777" w:rsidR="00F536D7" w:rsidRPr="00F536D7" w:rsidRDefault="00F536D7" w:rsidP="00F536D7">
      <w:pPr>
        <w:rPr>
          <w:lang w:val="en-US"/>
        </w:rPr>
      </w:pPr>
      <w:r w:rsidRPr="00F536D7">
        <w:rPr>
          <w:lang w:val="en-US"/>
        </w:rPr>
        <w:t xml:space="preserve">     -- SIGNATURE is absent</w:t>
      </w:r>
    </w:p>
    <w:p w14:paraId="7BEA9A25" w14:textId="77777777" w:rsidR="00F536D7" w:rsidRPr="00F536D7" w:rsidRDefault="00F536D7" w:rsidP="00F536D7">
      <w:pPr>
        <w:rPr>
          <w:lang w:val="en-US"/>
        </w:rPr>
      </w:pPr>
      <w:r w:rsidRPr="00F536D7">
        <w:rPr>
          <w:lang w:val="en-US"/>
        </w:rPr>
        <w:t xml:space="preserve">     -- ANCILLARY is absent</w:t>
      </w:r>
    </w:p>
    <w:p w14:paraId="7228739A" w14:textId="77777777" w:rsidR="00F536D7" w:rsidRPr="003E36E0" w:rsidRDefault="00F536D7" w:rsidP="00F536D7">
      <w:pPr>
        <w:rPr>
          <w:lang w:val="en-US"/>
          <w:rPrChange w:id="442" w:author="Tschofenig, Hannes (T CST SEA-DE)" w:date="2023-06-29T13:31:00Z">
            <w:rPr>
              <w:lang w:val="fr-FR"/>
            </w:rPr>
          </w:rPrChange>
        </w:rPr>
      </w:pPr>
      <w:r w:rsidRPr="00F536D7">
        <w:rPr>
          <w:lang w:val="en-US"/>
        </w:rPr>
        <w:t xml:space="preserve">   </w:t>
      </w:r>
      <w:r w:rsidRPr="003E36E0">
        <w:rPr>
          <w:lang w:val="en-US"/>
          <w:rPrChange w:id="443" w:author="Tschofenig, Hannes (T CST SEA-DE)" w:date="2023-06-29T13:31:00Z">
            <w:rPr>
              <w:lang w:val="fr-FR"/>
            </w:rPr>
          </w:rPrChange>
        </w:rPr>
        <w:t>}</w:t>
      </w:r>
    </w:p>
    <w:p w14:paraId="14E7C605" w14:textId="77777777" w:rsidR="00F536D7" w:rsidRPr="003E36E0" w:rsidRDefault="00F536D7" w:rsidP="00F536D7">
      <w:pPr>
        <w:rPr>
          <w:lang w:val="en-US"/>
          <w:rPrChange w:id="444" w:author="Tschofenig, Hannes (T CST SEA-DE)" w:date="2023-06-29T13:31:00Z">
            <w:rPr>
              <w:lang w:val="fr-FR"/>
            </w:rPr>
          </w:rPrChange>
        </w:rPr>
      </w:pPr>
    </w:p>
    <w:p w14:paraId="1AA47706" w14:textId="77777777" w:rsidR="00F536D7" w:rsidRPr="003E36E0" w:rsidRDefault="00F536D7" w:rsidP="00F536D7">
      <w:pPr>
        <w:rPr>
          <w:lang w:val="en-US"/>
          <w:rPrChange w:id="445" w:author="Tschofenig, Hannes (T CST SEA-DE)" w:date="2023-06-29T13:31:00Z">
            <w:rPr>
              <w:lang w:val="fr-FR"/>
            </w:rPr>
          </w:rPrChange>
        </w:rPr>
      </w:pPr>
      <w:r w:rsidRPr="003E36E0">
        <w:rPr>
          <w:lang w:val="en-US"/>
          <w:rPrChange w:id="446" w:author="Tschofenig, Hannes (T CST SEA-DE)" w:date="2023-06-29T13:31:00Z">
            <w:rPr>
              <w:lang w:val="fr-FR"/>
            </w:rPr>
          </w:rPrChange>
        </w:rPr>
        <w:t xml:space="preserve">A.2.  Example TPM V2.0 Attestation Attribute - </w:t>
      </w:r>
      <w:proofErr w:type="gramStart"/>
      <w:r w:rsidRPr="003E36E0">
        <w:rPr>
          <w:lang w:val="en-US"/>
          <w:rPrChange w:id="447" w:author="Tschofenig, Hannes (T CST SEA-DE)" w:date="2023-06-29T13:31:00Z">
            <w:rPr>
              <w:lang w:val="fr-FR"/>
            </w:rPr>
          </w:rPrChange>
        </w:rPr>
        <w:t>Non Normative</w:t>
      </w:r>
      <w:proofErr w:type="gramEnd"/>
    </w:p>
    <w:p w14:paraId="3276E66A" w14:textId="77777777" w:rsidR="00F536D7" w:rsidRPr="003E36E0" w:rsidRDefault="00F536D7" w:rsidP="00F536D7">
      <w:pPr>
        <w:rPr>
          <w:lang w:val="en-US"/>
          <w:rPrChange w:id="448" w:author="Tschofenig, Hannes (T CST SEA-DE)" w:date="2023-06-29T13:31:00Z">
            <w:rPr>
              <w:lang w:val="fr-FR"/>
            </w:rPr>
          </w:rPrChange>
        </w:rPr>
      </w:pPr>
    </w:p>
    <w:p w14:paraId="1672440E" w14:textId="77777777" w:rsidR="00F536D7" w:rsidRPr="00F536D7" w:rsidRDefault="00F536D7" w:rsidP="00F536D7">
      <w:pPr>
        <w:rPr>
          <w:lang w:val="en-US"/>
        </w:rPr>
      </w:pPr>
      <w:r w:rsidRPr="003E36E0">
        <w:rPr>
          <w:lang w:val="en-US"/>
          <w:rPrChange w:id="449" w:author="Tschofenig, Hannes (T CST SEA-DE)" w:date="2023-06-29T13:31:00Z">
            <w:rPr>
              <w:lang w:val="fr-FR"/>
            </w:rPr>
          </w:rPrChange>
        </w:rPr>
        <w:lastRenderedPageBreak/>
        <w:t xml:space="preserve">   </w:t>
      </w:r>
      <w:r w:rsidRPr="00F536D7">
        <w:rPr>
          <w:lang w:val="en-US"/>
        </w:rPr>
        <w:t>What follows is a fragment of an ASN.1 module that might be used to</w:t>
      </w:r>
    </w:p>
    <w:p w14:paraId="38A994DE" w14:textId="77777777" w:rsidR="00F536D7" w:rsidRPr="00F536D7" w:rsidRDefault="00F536D7" w:rsidP="00F536D7">
      <w:pPr>
        <w:rPr>
          <w:lang w:val="en-US"/>
        </w:rPr>
      </w:pPr>
      <w:r w:rsidRPr="00F536D7">
        <w:rPr>
          <w:lang w:val="en-US"/>
        </w:rPr>
        <w:t xml:space="preserve">   define an attestation </w:t>
      </w:r>
      <w:proofErr w:type="spellStart"/>
      <w:r w:rsidRPr="00F536D7">
        <w:rPr>
          <w:lang w:val="en-US"/>
        </w:rPr>
        <w:t>statment</w:t>
      </w:r>
      <w:proofErr w:type="spellEnd"/>
      <w:r w:rsidRPr="00F536D7">
        <w:rPr>
          <w:lang w:val="en-US"/>
        </w:rPr>
        <w:t xml:space="preserve"> attribute to carry a TPM V2.0 </w:t>
      </w:r>
      <w:proofErr w:type="gramStart"/>
      <w:r w:rsidRPr="00F536D7">
        <w:rPr>
          <w:lang w:val="en-US"/>
        </w:rPr>
        <w:t>key</w:t>
      </w:r>
      <w:proofErr w:type="gramEnd"/>
    </w:p>
    <w:p w14:paraId="5CC0E2F0" w14:textId="77777777" w:rsidR="00F536D7" w:rsidRPr="00F536D7" w:rsidRDefault="00F536D7" w:rsidP="00F536D7">
      <w:pPr>
        <w:rPr>
          <w:lang w:val="en-US"/>
        </w:rPr>
      </w:pPr>
      <w:r w:rsidRPr="00F536D7">
        <w:rPr>
          <w:lang w:val="en-US"/>
        </w:rPr>
        <w:t xml:space="preserve">   attestation - i.e., the output of the TPM2_Certify command.  This </w:t>
      </w:r>
      <w:proofErr w:type="gramStart"/>
      <w:r w:rsidRPr="00F536D7">
        <w:rPr>
          <w:lang w:val="en-US"/>
        </w:rPr>
        <w:t>is</w:t>
      </w:r>
      <w:proofErr w:type="gramEnd"/>
    </w:p>
    <w:p w14:paraId="6ECEE64E" w14:textId="77777777" w:rsidR="00F536D7" w:rsidRPr="00F536D7" w:rsidRDefault="00F536D7" w:rsidP="00F536D7">
      <w:pPr>
        <w:rPr>
          <w:lang w:val="en-US"/>
        </w:rPr>
      </w:pPr>
      <w:r w:rsidRPr="00F536D7">
        <w:rPr>
          <w:lang w:val="en-US"/>
        </w:rPr>
        <w:t xml:space="preserve">   an example and NOT a registered definition.  It's provided simply to</w:t>
      </w:r>
    </w:p>
    <w:p w14:paraId="1266255E" w14:textId="77777777" w:rsidR="00F536D7" w:rsidRPr="00F536D7" w:rsidRDefault="00F536D7" w:rsidP="00F536D7">
      <w:pPr>
        <w:rPr>
          <w:lang w:val="en-US"/>
        </w:rPr>
      </w:pPr>
      <w:r w:rsidRPr="00F536D7">
        <w:rPr>
          <w:lang w:val="en-US"/>
        </w:rPr>
        <w:t xml:space="preserve">   give an example of how to write an ATTEST-STATEMENT definition and</w:t>
      </w:r>
    </w:p>
    <w:p w14:paraId="73B43155" w14:textId="77777777" w:rsidR="00F536D7" w:rsidRPr="00F536D7" w:rsidRDefault="00F536D7" w:rsidP="00F536D7">
      <w:pPr>
        <w:rPr>
          <w:lang w:val="en-US"/>
        </w:rPr>
      </w:pPr>
      <w:r w:rsidRPr="00F536D7">
        <w:rPr>
          <w:lang w:val="en-US"/>
        </w:rPr>
        <w:t xml:space="preserve">   module.</w:t>
      </w:r>
    </w:p>
    <w:p w14:paraId="62D56DD5" w14:textId="77777777" w:rsidR="00F536D7" w:rsidRPr="00F536D7" w:rsidRDefault="00F536D7" w:rsidP="00F536D7">
      <w:pPr>
        <w:rPr>
          <w:lang w:val="en-US"/>
        </w:rPr>
      </w:pPr>
    </w:p>
    <w:p w14:paraId="30E36A35" w14:textId="77777777" w:rsidR="00F536D7" w:rsidRPr="00F536D7" w:rsidRDefault="00F536D7" w:rsidP="00F536D7">
      <w:pPr>
        <w:rPr>
          <w:lang w:val="en-US"/>
        </w:rPr>
      </w:pPr>
      <w:r w:rsidRPr="00F536D7">
        <w:rPr>
          <w:lang w:val="en-US"/>
        </w:rPr>
        <w:t xml:space="preserve">   -- IMPORT these.</w:t>
      </w:r>
    </w:p>
    <w:p w14:paraId="1F6E4753" w14:textId="77777777" w:rsidR="00F536D7" w:rsidRPr="00F536D7" w:rsidRDefault="00F536D7" w:rsidP="00F536D7">
      <w:pPr>
        <w:rPr>
          <w:lang w:val="en-US"/>
        </w:rPr>
      </w:pPr>
      <w:r w:rsidRPr="00F536D7">
        <w:rPr>
          <w:lang w:val="en-US"/>
        </w:rPr>
        <w:t xml:space="preserve">   -- PKI normal form for an ECDSA signature</w:t>
      </w:r>
    </w:p>
    <w:p w14:paraId="64B30D59" w14:textId="77777777" w:rsidR="00F536D7" w:rsidRPr="00F536D7" w:rsidRDefault="00F536D7" w:rsidP="00F536D7">
      <w:pPr>
        <w:rPr>
          <w:lang w:val="pt-PT"/>
        </w:rPr>
      </w:pPr>
      <w:r w:rsidRPr="00F536D7">
        <w:rPr>
          <w:lang w:val="en-US"/>
        </w:rPr>
        <w:t xml:space="preserve">   </w:t>
      </w:r>
      <w:r w:rsidRPr="00F536D7">
        <w:rPr>
          <w:lang w:val="pt-PT"/>
        </w:rPr>
        <w:t>ECDSA-</w:t>
      </w:r>
      <w:proofErr w:type="spellStart"/>
      <w:r w:rsidRPr="00F536D7">
        <w:rPr>
          <w:lang w:val="pt-PT"/>
        </w:rPr>
        <w:t>Sig</w:t>
      </w:r>
      <w:proofErr w:type="spellEnd"/>
      <w:r w:rsidRPr="00F536D7">
        <w:rPr>
          <w:lang w:val="pt-PT"/>
        </w:rPr>
        <w:t>-</w:t>
      </w:r>
      <w:proofErr w:type="spellStart"/>
      <w:proofErr w:type="gramStart"/>
      <w:r w:rsidRPr="00F536D7">
        <w:rPr>
          <w:lang w:val="pt-PT"/>
        </w:rPr>
        <w:t>Value</w:t>
      </w:r>
      <w:proofErr w:type="spellEnd"/>
      <w:r w:rsidRPr="00F536D7">
        <w:rPr>
          <w:lang w:val="pt-PT"/>
        </w:rPr>
        <w:t xml:space="preserve"> ::=</w:t>
      </w:r>
      <w:proofErr w:type="gramEnd"/>
      <w:r w:rsidRPr="00F536D7">
        <w:rPr>
          <w:lang w:val="pt-PT"/>
        </w:rPr>
        <w:t xml:space="preserve"> SEQUENCE {</w:t>
      </w:r>
    </w:p>
    <w:p w14:paraId="4413F323" w14:textId="77777777" w:rsidR="00F536D7" w:rsidRPr="00F536D7" w:rsidRDefault="00F536D7" w:rsidP="00F536D7">
      <w:pPr>
        <w:rPr>
          <w:lang w:val="pt-PT"/>
        </w:rPr>
      </w:pPr>
      <w:r w:rsidRPr="00F536D7">
        <w:rPr>
          <w:lang w:val="pt-PT"/>
        </w:rPr>
        <w:t xml:space="preserve">     r INTEGER,</w:t>
      </w:r>
    </w:p>
    <w:p w14:paraId="4C635D75" w14:textId="77777777" w:rsidR="00F536D7" w:rsidRPr="00F536D7" w:rsidRDefault="00F536D7" w:rsidP="00F536D7">
      <w:pPr>
        <w:rPr>
          <w:lang w:val="en-US"/>
        </w:rPr>
      </w:pPr>
      <w:r w:rsidRPr="00F536D7">
        <w:rPr>
          <w:lang w:val="pt-PT"/>
        </w:rPr>
        <w:t xml:space="preserve">     </w:t>
      </w:r>
      <w:r w:rsidRPr="00F536D7">
        <w:rPr>
          <w:lang w:val="en-US"/>
        </w:rPr>
        <w:t>s INTEGER</w:t>
      </w:r>
    </w:p>
    <w:p w14:paraId="1B051FE2" w14:textId="77777777" w:rsidR="00F536D7" w:rsidRPr="00F536D7" w:rsidRDefault="00F536D7" w:rsidP="00F536D7">
      <w:pPr>
        <w:rPr>
          <w:lang w:val="en-US"/>
        </w:rPr>
      </w:pPr>
      <w:r w:rsidRPr="00F536D7">
        <w:rPr>
          <w:lang w:val="en-US"/>
        </w:rPr>
        <w:t xml:space="preserve">     }</w:t>
      </w:r>
    </w:p>
    <w:p w14:paraId="2EA4D46E" w14:textId="77777777" w:rsidR="00F536D7" w:rsidRPr="00F536D7" w:rsidRDefault="00F536D7" w:rsidP="00F536D7">
      <w:pPr>
        <w:rPr>
          <w:lang w:val="en-US"/>
        </w:rPr>
      </w:pPr>
    </w:p>
    <w:p w14:paraId="047643B3" w14:textId="77777777" w:rsidR="00F536D7" w:rsidRPr="00F536D7" w:rsidRDefault="00F536D7" w:rsidP="00F536D7">
      <w:pPr>
        <w:rPr>
          <w:lang w:val="en-US"/>
        </w:rPr>
      </w:pPr>
      <w:r w:rsidRPr="00F536D7">
        <w:rPr>
          <w:lang w:val="en-US"/>
        </w:rPr>
        <w:t xml:space="preserve">   -- Octet string of size n/8 where n is the</w:t>
      </w:r>
    </w:p>
    <w:p w14:paraId="480FE54C" w14:textId="77777777" w:rsidR="00F536D7" w:rsidRPr="00F536D7" w:rsidRDefault="00F536D7" w:rsidP="00F536D7">
      <w:pPr>
        <w:rPr>
          <w:lang w:val="en-US"/>
        </w:rPr>
      </w:pPr>
      <w:r w:rsidRPr="00F536D7">
        <w:rPr>
          <w:lang w:val="en-US"/>
        </w:rPr>
        <w:t xml:space="preserve">   -- bit size of the public modulus</w:t>
      </w:r>
    </w:p>
    <w:p w14:paraId="24DC6216" w14:textId="77777777" w:rsidR="00F536D7" w:rsidRPr="00F536D7" w:rsidRDefault="00F536D7" w:rsidP="00F536D7">
      <w:pPr>
        <w:rPr>
          <w:lang w:val="en-US"/>
        </w:rPr>
      </w:pPr>
      <w:r w:rsidRPr="00F536D7">
        <w:rPr>
          <w:lang w:val="en-US"/>
        </w:rPr>
        <w:t xml:space="preserve">   </w:t>
      </w:r>
      <w:proofErr w:type="spellStart"/>
      <w:proofErr w:type="gramStart"/>
      <w:r w:rsidRPr="00F536D7">
        <w:rPr>
          <w:lang w:val="en-US"/>
        </w:rPr>
        <w:t>RSASignature</w:t>
      </w:r>
      <w:proofErr w:type="spellEnd"/>
      <w:r w:rsidRPr="00F536D7">
        <w:rPr>
          <w:lang w:val="en-US"/>
        </w:rPr>
        <w:t xml:space="preserve"> ::=</w:t>
      </w:r>
      <w:proofErr w:type="gramEnd"/>
      <w:r w:rsidRPr="00F536D7">
        <w:rPr>
          <w:lang w:val="en-US"/>
        </w:rPr>
        <w:t xml:space="preserve"> OCTET STRING</w:t>
      </w:r>
    </w:p>
    <w:p w14:paraId="35ABB8CA" w14:textId="77777777" w:rsidR="00F536D7" w:rsidRPr="00F536D7" w:rsidRDefault="00F536D7" w:rsidP="00F536D7">
      <w:pPr>
        <w:rPr>
          <w:lang w:val="en-US"/>
        </w:rPr>
      </w:pPr>
    </w:p>
    <w:p w14:paraId="17DCEC36" w14:textId="77777777" w:rsidR="00F536D7" w:rsidRPr="00F536D7" w:rsidRDefault="00F536D7" w:rsidP="00F536D7">
      <w:pPr>
        <w:rPr>
          <w:lang w:val="en-US"/>
        </w:rPr>
      </w:pPr>
      <w:r w:rsidRPr="00F536D7">
        <w:rPr>
          <w:lang w:val="en-US"/>
        </w:rPr>
        <w:t xml:space="preserve">   -- One or the other of these depending on the value in TPMT_SIGNATURE</w:t>
      </w:r>
    </w:p>
    <w:p w14:paraId="115E8A65" w14:textId="77777777" w:rsidR="00F536D7" w:rsidRPr="00F536D7" w:rsidRDefault="00F536D7" w:rsidP="00F536D7">
      <w:pPr>
        <w:rPr>
          <w:lang w:val="en-US"/>
        </w:rPr>
      </w:pPr>
    </w:p>
    <w:p w14:paraId="72EFEFB3" w14:textId="77777777" w:rsidR="00F536D7" w:rsidRPr="00F536D7" w:rsidRDefault="00F536D7" w:rsidP="00F536D7">
      <w:pPr>
        <w:rPr>
          <w:lang w:val="en-US"/>
        </w:rPr>
      </w:pPr>
    </w:p>
    <w:p w14:paraId="79CB89E7" w14:textId="77777777" w:rsidR="00F536D7" w:rsidRPr="00F536D7" w:rsidRDefault="00F536D7" w:rsidP="00F536D7">
      <w:pPr>
        <w:rPr>
          <w:lang w:val="en-US"/>
        </w:rPr>
      </w:pPr>
    </w:p>
    <w:p w14:paraId="10766812" w14:textId="77777777" w:rsidR="00F536D7" w:rsidRPr="00F536D7" w:rsidRDefault="00F536D7" w:rsidP="00F536D7">
      <w:pPr>
        <w:rPr>
          <w:lang w:val="fr-FR"/>
        </w:rPr>
      </w:pPr>
      <w:proofErr w:type="spellStart"/>
      <w:r w:rsidRPr="00F536D7">
        <w:rPr>
          <w:lang w:val="fr-FR"/>
        </w:rPr>
        <w:t>StJohns</w:t>
      </w:r>
      <w:proofErr w:type="spellEnd"/>
      <w:r w:rsidRPr="00F536D7">
        <w:rPr>
          <w:lang w:val="fr-FR"/>
        </w:rPr>
        <w:t xml:space="preserve">                  Expires 9 </w:t>
      </w:r>
      <w:proofErr w:type="spellStart"/>
      <w:r w:rsidRPr="00F536D7">
        <w:rPr>
          <w:lang w:val="fr-FR"/>
        </w:rPr>
        <w:t>December</w:t>
      </w:r>
      <w:proofErr w:type="spellEnd"/>
      <w:r w:rsidRPr="00F536D7">
        <w:rPr>
          <w:lang w:val="fr-FR"/>
        </w:rPr>
        <w:t xml:space="preserve"> 2023            </w:t>
      </w:r>
      <w:proofErr w:type="gramStart"/>
      <w:r w:rsidRPr="00F536D7">
        <w:rPr>
          <w:lang w:val="fr-FR"/>
        </w:rPr>
        <w:t xml:space="preserve">   [</w:t>
      </w:r>
      <w:proofErr w:type="gramEnd"/>
      <w:r w:rsidRPr="00F536D7">
        <w:rPr>
          <w:lang w:val="fr-FR"/>
        </w:rPr>
        <w:t>Page 11]</w:t>
      </w:r>
    </w:p>
    <w:p w14:paraId="2983257A" w14:textId="77777777" w:rsidR="00F536D7" w:rsidRPr="00F536D7" w:rsidRDefault="00F536D7" w:rsidP="00F536D7">
      <w:pPr>
        <w:rPr>
          <w:lang w:val="fr-FR"/>
        </w:rPr>
      </w:pPr>
      <w:r w:rsidRPr="003E36E0">
        <w:rPr>
          <w:lang w:val="fr-FR"/>
          <w:rPrChange w:id="450" w:author="Tschofenig, Hannes (T CST SEA-DE)" w:date="2023-06-29T13:31:00Z">
            <w:rPr/>
          </w:rPrChange>
        </w:rPr>
        <w:br w:type="page"/>
      </w:r>
    </w:p>
    <w:p w14:paraId="27416FDF" w14:textId="77777777" w:rsidR="00F536D7" w:rsidRPr="00F536D7" w:rsidRDefault="00F536D7" w:rsidP="00F536D7">
      <w:pPr>
        <w:rPr>
          <w:lang w:val="fr-FR"/>
        </w:rPr>
      </w:pPr>
      <w:r w:rsidRPr="00F536D7">
        <w:rPr>
          <w:lang w:val="fr-FR"/>
        </w:rPr>
        <w:lastRenderedPageBreak/>
        <w:t xml:space="preserve">Internet-Draft         CSR Attestation </w:t>
      </w:r>
      <w:proofErr w:type="spellStart"/>
      <w:r w:rsidRPr="00F536D7">
        <w:rPr>
          <w:lang w:val="fr-FR"/>
        </w:rPr>
        <w:t>Attributes</w:t>
      </w:r>
      <w:proofErr w:type="spellEnd"/>
      <w:r w:rsidRPr="00F536D7">
        <w:rPr>
          <w:lang w:val="fr-FR"/>
        </w:rPr>
        <w:t xml:space="preserve">              June 2023</w:t>
      </w:r>
    </w:p>
    <w:p w14:paraId="146D7A7B" w14:textId="77777777" w:rsidR="00F536D7" w:rsidRPr="00F536D7" w:rsidRDefault="00F536D7" w:rsidP="00F536D7">
      <w:pPr>
        <w:rPr>
          <w:lang w:val="fr-FR"/>
        </w:rPr>
      </w:pPr>
    </w:p>
    <w:p w14:paraId="47008A90" w14:textId="77777777" w:rsidR="00F536D7" w:rsidRPr="00F536D7" w:rsidRDefault="00F536D7" w:rsidP="00F536D7">
      <w:pPr>
        <w:rPr>
          <w:lang w:val="fr-FR"/>
        </w:rPr>
      </w:pPr>
    </w:p>
    <w:p w14:paraId="7AD093E5" w14:textId="77777777" w:rsidR="00F536D7" w:rsidRPr="00F536D7" w:rsidRDefault="00F536D7" w:rsidP="00F536D7">
      <w:pPr>
        <w:rPr>
          <w:lang w:val="en-US"/>
        </w:rPr>
      </w:pPr>
      <w:r w:rsidRPr="00F536D7">
        <w:rPr>
          <w:lang w:val="fr-FR"/>
        </w:rPr>
        <w:t xml:space="preserve">   </w:t>
      </w:r>
      <w:proofErr w:type="spellStart"/>
      <w:r w:rsidRPr="00F536D7">
        <w:rPr>
          <w:lang w:val="en-US"/>
        </w:rPr>
        <w:t>TpmSignature</w:t>
      </w:r>
      <w:proofErr w:type="spellEnd"/>
      <w:r w:rsidRPr="00F536D7">
        <w:rPr>
          <w:lang w:val="en-US"/>
        </w:rPr>
        <w:t xml:space="preserve"> </w:t>
      </w:r>
      <w:proofErr w:type="gramStart"/>
      <w:r w:rsidRPr="00F536D7">
        <w:rPr>
          <w:lang w:val="en-US"/>
        </w:rPr>
        <w:t>CHOICE ::=</w:t>
      </w:r>
      <w:proofErr w:type="gramEnd"/>
      <w:r w:rsidRPr="00F536D7">
        <w:rPr>
          <w:lang w:val="en-US"/>
        </w:rPr>
        <w:t xml:space="preserve"> {</w:t>
      </w:r>
    </w:p>
    <w:p w14:paraId="2EC6B360" w14:textId="77777777" w:rsidR="00F536D7" w:rsidRPr="00F536D7" w:rsidRDefault="00F536D7" w:rsidP="00F536D7">
      <w:pPr>
        <w:rPr>
          <w:lang w:val="en-US"/>
        </w:rPr>
      </w:pPr>
      <w:r w:rsidRPr="00F536D7">
        <w:rPr>
          <w:lang w:val="en-US"/>
        </w:rPr>
        <w:t xml:space="preserve">     </w:t>
      </w:r>
      <w:proofErr w:type="spellStart"/>
      <w:r w:rsidRPr="00F536D7">
        <w:rPr>
          <w:lang w:val="en-US"/>
        </w:rPr>
        <w:t>ecSig</w:t>
      </w:r>
      <w:proofErr w:type="spellEnd"/>
      <w:r w:rsidRPr="00F536D7">
        <w:rPr>
          <w:lang w:val="en-US"/>
        </w:rPr>
        <w:t xml:space="preserve"> [0] IMPLICIT ECDSA-Sig-Value,</w:t>
      </w:r>
    </w:p>
    <w:p w14:paraId="17DC3508" w14:textId="77777777" w:rsidR="00F536D7" w:rsidRPr="00F536D7" w:rsidRDefault="00F536D7" w:rsidP="00F536D7">
      <w:pPr>
        <w:rPr>
          <w:lang w:val="en-US"/>
        </w:rPr>
      </w:pPr>
      <w:r w:rsidRPr="00F536D7">
        <w:rPr>
          <w:lang w:val="en-US"/>
        </w:rPr>
        <w:t xml:space="preserve">     </w:t>
      </w:r>
      <w:proofErr w:type="spellStart"/>
      <w:r w:rsidRPr="00F536D7">
        <w:rPr>
          <w:lang w:val="en-US"/>
        </w:rPr>
        <w:t>rsaSig</w:t>
      </w:r>
      <w:proofErr w:type="spellEnd"/>
      <w:r w:rsidRPr="00F536D7">
        <w:rPr>
          <w:lang w:val="en-US"/>
        </w:rPr>
        <w:t xml:space="preserve"> [1] IMPLICIT </w:t>
      </w:r>
      <w:proofErr w:type="spellStart"/>
      <w:r w:rsidRPr="00F536D7">
        <w:rPr>
          <w:lang w:val="en-US"/>
        </w:rPr>
        <w:t>RSASignature</w:t>
      </w:r>
      <w:proofErr w:type="spellEnd"/>
    </w:p>
    <w:p w14:paraId="75EB2E7F" w14:textId="77777777" w:rsidR="00F536D7" w:rsidRPr="00F536D7" w:rsidRDefault="00F536D7" w:rsidP="00F536D7">
      <w:pPr>
        <w:rPr>
          <w:lang w:val="en-US"/>
        </w:rPr>
      </w:pPr>
      <w:r w:rsidRPr="00F536D7">
        <w:rPr>
          <w:lang w:val="en-US"/>
        </w:rPr>
        <w:t xml:space="preserve">     }</w:t>
      </w:r>
    </w:p>
    <w:p w14:paraId="5A63BFFC" w14:textId="77777777" w:rsidR="00F536D7" w:rsidRPr="00F536D7" w:rsidRDefault="00F536D7" w:rsidP="00F536D7">
      <w:pPr>
        <w:rPr>
          <w:lang w:val="en-US"/>
        </w:rPr>
      </w:pPr>
    </w:p>
    <w:p w14:paraId="3FC91E82" w14:textId="77777777" w:rsidR="00F536D7" w:rsidRPr="00F536D7" w:rsidRDefault="00F536D7" w:rsidP="00F536D7">
      <w:pPr>
        <w:rPr>
          <w:lang w:val="en-US"/>
        </w:rPr>
      </w:pPr>
      <w:r w:rsidRPr="00F536D7">
        <w:rPr>
          <w:lang w:val="en-US"/>
        </w:rPr>
        <w:t xml:space="preserve">   -- The TPM form of the public key being attested.</w:t>
      </w:r>
    </w:p>
    <w:p w14:paraId="21A433A6" w14:textId="77777777" w:rsidR="00F536D7" w:rsidRPr="00F536D7" w:rsidRDefault="00F536D7" w:rsidP="00F536D7">
      <w:pPr>
        <w:rPr>
          <w:lang w:val="en-US"/>
        </w:rPr>
      </w:pPr>
      <w:r w:rsidRPr="00F536D7">
        <w:rPr>
          <w:lang w:val="en-US"/>
        </w:rPr>
        <w:t xml:space="preserve">   -- Needed to verify the attestation - this is the TPMT_PUBLIC structure.</w:t>
      </w:r>
    </w:p>
    <w:p w14:paraId="335E39A7" w14:textId="77777777" w:rsidR="00F536D7" w:rsidRPr="00F536D7" w:rsidRDefault="00F536D7" w:rsidP="00F536D7">
      <w:pPr>
        <w:rPr>
          <w:lang w:val="en-US"/>
        </w:rPr>
      </w:pPr>
      <w:r w:rsidRPr="00F536D7">
        <w:rPr>
          <w:lang w:val="en-US"/>
        </w:rPr>
        <w:t xml:space="preserve">   </w:t>
      </w:r>
      <w:proofErr w:type="spellStart"/>
      <w:proofErr w:type="gramStart"/>
      <w:r w:rsidRPr="00F536D7">
        <w:rPr>
          <w:lang w:val="en-US"/>
        </w:rPr>
        <w:t>TpmtPublic</w:t>
      </w:r>
      <w:proofErr w:type="spellEnd"/>
      <w:r w:rsidRPr="00F536D7">
        <w:rPr>
          <w:lang w:val="en-US"/>
        </w:rPr>
        <w:t xml:space="preserve"> ::=</w:t>
      </w:r>
      <w:proofErr w:type="gramEnd"/>
      <w:r w:rsidRPr="00F536D7">
        <w:rPr>
          <w:lang w:val="en-US"/>
        </w:rPr>
        <w:t xml:space="preserve"> OCTET STRING</w:t>
      </w:r>
    </w:p>
    <w:p w14:paraId="40D6870C" w14:textId="77777777" w:rsidR="00F536D7" w:rsidRPr="00F536D7" w:rsidRDefault="00F536D7" w:rsidP="00F536D7">
      <w:pPr>
        <w:rPr>
          <w:lang w:val="en-US"/>
        </w:rPr>
      </w:pPr>
    </w:p>
    <w:p w14:paraId="0107A6DD" w14:textId="77777777" w:rsidR="00F536D7" w:rsidRPr="00F536D7" w:rsidRDefault="00F536D7" w:rsidP="00F536D7">
      <w:pPr>
        <w:rPr>
          <w:lang w:val="en-US"/>
        </w:rPr>
      </w:pPr>
      <w:r w:rsidRPr="00F536D7">
        <w:rPr>
          <w:lang w:val="en-US"/>
        </w:rPr>
        <w:t xml:space="preserve">   -- The TPMS_ATTEST structure as defined in TPM2.0</w:t>
      </w:r>
    </w:p>
    <w:p w14:paraId="1D99150C" w14:textId="77777777" w:rsidR="00F536D7" w:rsidRPr="00F536D7" w:rsidRDefault="00F536D7" w:rsidP="00F536D7">
      <w:pPr>
        <w:rPr>
          <w:lang w:val="en-US"/>
        </w:rPr>
      </w:pPr>
      <w:r w:rsidRPr="00F536D7">
        <w:rPr>
          <w:lang w:val="en-US"/>
        </w:rPr>
        <w:t xml:space="preserve">   -- Unwrapped from the TPM2B_ATTEST provided</w:t>
      </w:r>
    </w:p>
    <w:p w14:paraId="14C94002" w14:textId="77777777" w:rsidR="00F536D7" w:rsidRPr="00F536D7" w:rsidRDefault="00F536D7" w:rsidP="00F536D7">
      <w:pPr>
        <w:rPr>
          <w:lang w:val="en-US"/>
        </w:rPr>
      </w:pPr>
      <w:r w:rsidRPr="00F536D7">
        <w:rPr>
          <w:lang w:val="en-US"/>
        </w:rPr>
        <w:t xml:space="preserve">   -- by the TPM2_Certify command.</w:t>
      </w:r>
    </w:p>
    <w:p w14:paraId="07A9591F" w14:textId="77777777" w:rsidR="00F536D7" w:rsidRPr="00F536D7" w:rsidRDefault="00F536D7" w:rsidP="00F536D7">
      <w:pPr>
        <w:rPr>
          <w:lang w:val="en-US"/>
        </w:rPr>
      </w:pPr>
      <w:r w:rsidRPr="00F536D7">
        <w:rPr>
          <w:lang w:val="en-US"/>
        </w:rPr>
        <w:t xml:space="preserve">   </w:t>
      </w:r>
      <w:proofErr w:type="spellStart"/>
      <w:proofErr w:type="gramStart"/>
      <w:r w:rsidRPr="00F536D7">
        <w:rPr>
          <w:lang w:val="en-US"/>
        </w:rPr>
        <w:t>TpmsAttest</w:t>
      </w:r>
      <w:proofErr w:type="spellEnd"/>
      <w:r w:rsidRPr="00F536D7">
        <w:rPr>
          <w:lang w:val="en-US"/>
        </w:rPr>
        <w:t xml:space="preserve"> ::=</w:t>
      </w:r>
      <w:proofErr w:type="gramEnd"/>
      <w:r w:rsidRPr="00F536D7">
        <w:rPr>
          <w:lang w:val="en-US"/>
        </w:rPr>
        <w:t xml:space="preserve"> OCTET STRING</w:t>
      </w:r>
    </w:p>
    <w:p w14:paraId="06CCA191" w14:textId="77777777" w:rsidR="00F536D7" w:rsidRPr="00F536D7" w:rsidRDefault="00F536D7" w:rsidP="00F536D7">
      <w:pPr>
        <w:rPr>
          <w:lang w:val="en-US"/>
        </w:rPr>
      </w:pPr>
    </w:p>
    <w:p w14:paraId="735EE258" w14:textId="77777777" w:rsidR="00F536D7" w:rsidRPr="00F536D7" w:rsidRDefault="00F536D7" w:rsidP="00F536D7">
      <w:pPr>
        <w:rPr>
          <w:lang w:val="en-US"/>
        </w:rPr>
      </w:pPr>
      <w:r w:rsidRPr="00F536D7">
        <w:rPr>
          <w:lang w:val="en-US"/>
        </w:rPr>
        <w:t xml:space="preserve">   -- The qualifying data provided to a TPM2_Certify call, may be absent</w:t>
      </w:r>
    </w:p>
    <w:p w14:paraId="1A1E480A" w14:textId="77777777" w:rsidR="00F536D7" w:rsidRPr="00F536D7" w:rsidRDefault="00F536D7" w:rsidP="00F536D7">
      <w:pPr>
        <w:rPr>
          <w:lang w:val="en-US"/>
        </w:rPr>
      </w:pPr>
      <w:r w:rsidRPr="00F536D7">
        <w:rPr>
          <w:lang w:val="en-US"/>
        </w:rPr>
        <w:t xml:space="preserve">   -- This is the contents of data field of the TPM2B_DATA structure.</w:t>
      </w:r>
    </w:p>
    <w:p w14:paraId="16BE5F75" w14:textId="77777777" w:rsidR="00F536D7" w:rsidRPr="00F536D7" w:rsidRDefault="00F536D7" w:rsidP="00F536D7">
      <w:pPr>
        <w:rPr>
          <w:lang w:val="en-US"/>
        </w:rPr>
      </w:pPr>
      <w:r w:rsidRPr="00F536D7">
        <w:rPr>
          <w:lang w:val="en-US"/>
        </w:rPr>
        <w:t xml:space="preserve">   </w:t>
      </w:r>
      <w:proofErr w:type="spellStart"/>
      <w:proofErr w:type="gramStart"/>
      <w:r w:rsidRPr="00F536D7">
        <w:rPr>
          <w:lang w:val="en-US"/>
        </w:rPr>
        <w:t>QualifyingData</w:t>
      </w:r>
      <w:proofErr w:type="spellEnd"/>
      <w:r w:rsidRPr="00F536D7">
        <w:rPr>
          <w:lang w:val="en-US"/>
        </w:rPr>
        <w:t xml:space="preserve"> ::=</w:t>
      </w:r>
      <w:proofErr w:type="gramEnd"/>
      <w:r w:rsidRPr="00F536D7">
        <w:rPr>
          <w:lang w:val="en-US"/>
        </w:rPr>
        <w:t xml:space="preserve"> OCTET STRING</w:t>
      </w:r>
    </w:p>
    <w:p w14:paraId="2060CB58" w14:textId="77777777" w:rsidR="00F536D7" w:rsidRPr="00F536D7" w:rsidRDefault="00F536D7" w:rsidP="00F536D7">
      <w:pPr>
        <w:rPr>
          <w:lang w:val="en-US"/>
        </w:rPr>
      </w:pPr>
    </w:p>
    <w:p w14:paraId="3C65BF84" w14:textId="77777777" w:rsidR="00F536D7" w:rsidRPr="00F536D7" w:rsidRDefault="00F536D7" w:rsidP="00F536D7">
      <w:pPr>
        <w:rPr>
          <w:lang w:val="en-US"/>
        </w:rPr>
      </w:pPr>
      <w:r w:rsidRPr="00F536D7">
        <w:rPr>
          <w:lang w:val="en-US"/>
        </w:rPr>
        <w:t xml:space="preserve">   </w:t>
      </w:r>
      <w:proofErr w:type="spellStart"/>
      <w:proofErr w:type="gramStart"/>
      <w:r w:rsidRPr="00F536D7">
        <w:rPr>
          <w:lang w:val="en-US"/>
        </w:rPr>
        <w:t>TpmAncillary</w:t>
      </w:r>
      <w:proofErr w:type="spellEnd"/>
      <w:r w:rsidRPr="00F536D7">
        <w:rPr>
          <w:lang w:val="en-US"/>
        </w:rPr>
        <w:t xml:space="preserve"> ::=</w:t>
      </w:r>
      <w:proofErr w:type="gramEnd"/>
      <w:r w:rsidRPr="00F536D7">
        <w:rPr>
          <w:lang w:val="en-US"/>
        </w:rPr>
        <w:t xml:space="preserve"> SEQUENCE {</w:t>
      </w:r>
    </w:p>
    <w:p w14:paraId="26710EE9" w14:textId="77777777" w:rsidR="00F536D7" w:rsidRPr="00F536D7" w:rsidRDefault="00F536D7" w:rsidP="00F536D7">
      <w:pPr>
        <w:rPr>
          <w:lang w:val="en-US"/>
        </w:rPr>
      </w:pPr>
      <w:r w:rsidRPr="00F536D7">
        <w:rPr>
          <w:lang w:val="en-US"/>
        </w:rPr>
        <w:t xml:space="preserve">      </w:t>
      </w:r>
      <w:proofErr w:type="spellStart"/>
      <w:r w:rsidRPr="00F536D7">
        <w:rPr>
          <w:lang w:val="en-US"/>
        </w:rPr>
        <w:t>toBeAttestedPublic</w:t>
      </w:r>
      <w:proofErr w:type="spellEnd"/>
      <w:r w:rsidRPr="00F536D7">
        <w:rPr>
          <w:lang w:val="en-US"/>
        </w:rPr>
        <w:t xml:space="preserve"> </w:t>
      </w:r>
      <w:proofErr w:type="spellStart"/>
      <w:r w:rsidRPr="00F536D7">
        <w:rPr>
          <w:lang w:val="en-US"/>
        </w:rPr>
        <w:t>TpmtPublic</w:t>
      </w:r>
      <w:proofErr w:type="spellEnd"/>
      <w:r w:rsidRPr="00F536D7">
        <w:rPr>
          <w:lang w:val="en-US"/>
        </w:rPr>
        <w:t>,</w:t>
      </w:r>
    </w:p>
    <w:p w14:paraId="5A55BFF5" w14:textId="77777777" w:rsidR="00F536D7" w:rsidRPr="00F536D7" w:rsidRDefault="00F536D7" w:rsidP="00F536D7">
      <w:pPr>
        <w:rPr>
          <w:lang w:val="en-US"/>
        </w:rPr>
      </w:pPr>
      <w:r w:rsidRPr="00F536D7">
        <w:rPr>
          <w:lang w:val="en-US"/>
        </w:rPr>
        <w:t xml:space="preserve">      </w:t>
      </w:r>
      <w:proofErr w:type="spellStart"/>
      <w:r w:rsidRPr="00F536D7">
        <w:rPr>
          <w:lang w:val="en-US"/>
        </w:rPr>
        <w:t>qualifyingData</w:t>
      </w:r>
      <w:proofErr w:type="spellEnd"/>
      <w:r w:rsidRPr="00F536D7">
        <w:rPr>
          <w:lang w:val="en-US"/>
        </w:rPr>
        <w:t xml:space="preserve"> </w:t>
      </w:r>
      <w:proofErr w:type="spellStart"/>
      <w:r w:rsidRPr="00F536D7">
        <w:rPr>
          <w:lang w:val="en-US"/>
        </w:rPr>
        <w:t>QualifyingData</w:t>
      </w:r>
      <w:proofErr w:type="spellEnd"/>
      <w:r w:rsidRPr="00F536D7">
        <w:rPr>
          <w:lang w:val="en-US"/>
        </w:rPr>
        <w:t xml:space="preserve"> OPTIONAL</w:t>
      </w:r>
    </w:p>
    <w:p w14:paraId="26B20680" w14:textId="77777777" w:rsidR="00F536D7" w:rsidRPr="00F536D7" w:rsidRDefault="00F536D7" w:rsidP="00F536D7">
      <w:pPr>
        <w:rPr>
          <w:lang w:val="en-US"/>
        </w:rPr>
      </w:pPr>
      <w:r w:rsidRPr="00F536D7">
        <w:rPr>
          <w:lang w:val="en-US"/>
        </w:rPr>
        <w:t xml:space="preserve">      }</w:t>
      </w:r>
    </w:p>
    <w:p w14:paraId="16B036F1" w14:textId="77777777" w:rsidR="00F536D7" w:rsidRPr="00F536D7" w:rsidRDefault="00F536D7" w:rsidP="00F536D7">
      <w:pPr>
        <w:rPr>
          <w:lang w:val="en-US"/>
        </w:rPr>
      </w:pPr>
    </w:p>
    <w:p w14:paraId="0138783F" w14:textId="77777777" w:rsidR="00F536D7" w:rsidRPr="00F536D7" w:rsidRDefault="00F536D7" w:rsidP="00F536D7">
      <w:pPr>
        <w:rPr>
          <w:lang w:val="en-US"/>
        </w:rPr>
      </w:pPr>
      <w:r w:rsidRPr="00F536D7">
        <w:rPr>
          <w:lang w:val="en-US"/>
        </w:rPr>
        <w:t xml:space="preserve">   -- This represents a maximally unwrapped TPM V2.0 attestation.  The</w:t>
      </w:r>
    </w:p>
    <w:p w14:paraId="6E69C14E" w14:textId="77777777" w:rsidR="00F536D7" w:rsidRPr="00F536D7" w:rsidRDefault="00F536D7" w:rsidP="00F536D7">
      <w:pPr>
        <w:rPr>
          <w:lang w:val="en-US"/>
        </w:rPr>
      </w:pPr>
      <w:r w:rsidRPr="00F536D7">
        <w:rPr>
          <w:lang w:val="en-US"/>
        </w:rPr>
        <w:t xml:space="preserve">   -- output of TPM2_Certify is a TPM2B_ATTEST and a TPMT_SIGNATURE.</w:t>
      </w:r>
    </w:p>
    <w:p w14:paraId="6A29C4EC" w14:textId="77777777" w:rsidR="00F536D7" w:rsidRPr="00F536D7" w:rsidRDefault="00F536D7" w:rsidP="00F536D7">
      <w:pPr>
        <w:rPr>
          <w:lang w:val="en-US"/>
        </w:rPr>
      </w:pPr>
      <w:r w:rsidRPr="00F536D7">
        <w:rPr>
          <w:lang w:val="en-US"/>
        </w:rPr>
        <w:t xml:space="preserve">   -- The former is unwrapped into a TPMS_ATTEST and the latter is</w:t>
      </w:r>
    </w:p>
    <w:p w14:paraId="5F747337" w14:textId="77777777" w:rsidR="00F536D7" w:rsidRPr="00F536D7" w:rsidRDefault="00F536D7" w:rsidP="00F536D7">
      <w:pPr>
        <w:rPr>
          <w:lang w:val="en-US"/>
        </w:rPr>
      </w:pPr>
      <w:r w:rsidRPr="00F536D7">
        <w:rPr>
          <w:lang w:val="en-US"/>
        </w:rPr>
        <w:t xml:space="preserve">   -- decomposed to provide the contents of the </w:t>
      </w:r>
      <w:proofErr w:type="spellStart"/>
      <w:r w:rsidRPr="00F536D7">
        <w:rPr>
          <w:lang w:val="en-US"/>
        </w:rPr>
        <w:t>algId</w:t>
      </w:r>
      <w:proofErr w:type="spellEnd"/>
      <w:r w:rsidRPr="00F536D7">
        <w:rPr>
          <w:lang w:val="en-US"/>
        </w:rPr>
        <w:t xml:space="preserve"> and signature fields.</w:t>
      </w:r>
    </w:p>
    <w:p w14:paraId="1174EAE3" w14:textId="77777777" w:rsidR="00F536D7" w:rsidRPr="00F536D7" w:rsidRDefault="00F536D7" w:rsidP="00F536D7">
      <w:pPr>
        <w:rPr>
          <w:lang w:val="en-US"/>
        </w:rPr>
      </w:pPr>
    </w:p>
    <w:p w14:paraId="4D63BB24" w14:textId="77777777" w:rsidR="00F536D7" w:rsidRPr="00F536D7" w:rsidRDefault="00F536D7" w:rsidP="00F536D7">
      <w:pPr>
        <w:rPr>
          <w:lang w:val="en-US"/>
        </w:rPr>
      </w:pPr>
      <w:r w:rsidRPr="00F536D7">
        <w:rPr>
          <w:lang w:val="en-US"/>
        </w:rPr>
        <w:t xml:space="preserve">   --</w:t>
      </w:r>
    </w:p>
    <w:p w14:paraId="060F2228" w14:textId="77777777" w:rsidR="00F536D7" w:rsidRPr="00F536D7" w:rsidRDefault="00F536D7" w:rsidP="00F536D7">
      <w:pPr>
        <w:rPr>
          <w:lang w:val="en-US"/>
        </w:rPr>
      </w:pPr>
      <w:r w:rsidRPr="00F536D7">
        <w:rPr>
          <w:lang w:val="en-US"/>
        </w:rPr>
        <w:lastRenderedPageBreak/>
        <w:t xml:space="preserve">   -- This attestation statement can be verified by:</w:t>
      </w:r>
    </w:p>
    <w:p w14:paraId="0D9E165A" w14:textId="77777777" w:rsidR="00F536D7" w:rsidRPr="00F536D7" w:rsidRDefault="00F536D7" w:rsidP="00F536D7">
      <w:pPr>
        <w:rPr>
          <w:lang w:val="en-US"/>
        </w:rPr>
      </w:pPr>
      <w:r w:rsidRPr="00F536D7">
        <w:rPr>
          <w:lang w:val="en-US"/>
        </w:rPr>
        <w:t xml:space="preserve">   -- Signature </w:t>
      </w:r>
      <w:proofErr w:type="spellStart"/>
      <w:r w:rsidRPr="00F536D7">
        <w:rPr>
          <w:lang w:val="en-US"/>
        </w:rPr>
        <w:t>siggy</w:t>
      </w:r>
      <w:proofErr w:type="spellEnd"/>
      <w:r w:rsidRPr="00F536D7">
        <w:rPr>
          <w:lang w:val="en-US"/>
        </w:rPr>
        <w:t xml:space="preserve"> = </w:t>
      </w:r>
      <w:proofErr w:type="spellStart"/>
      <w:r w:rsidRPr="00F536D7">
        <w:rPr>
          <w:lang w:val="en-US"/>
        </w:rPr>
        <w:t>Signature.getInstance</w:t>
      </w:r>
      <w:proofErr w:type="spellEnd"/>
      <w:r w:rsidRPr="00F536D7">
        <w:rPr>
          <w:lang w:val="en-US"/>
        </w:rPr>
        <w:t xml:space="preserve"> (</w:t>
      </w:r>
      <w:proofErr w:type="spellStart"/>
      <w:proofErr w:type="gramStart"/>
      <w:r w:rsidRPr="00F536D7">
        <w:rPr>
          <w:lang w:val="en-US"/>
        </w:rPr>
        <w:t>stmt.algId</w:t>
      </w:r>
      <w:proofErr w:type="spellEnd"/>
      <w:proofErr w:type="gramEnd"/>
      <w:r w:rsidRPr="00F536D7">
        <w:rPr>
          <w:lang w:val="en-US"/>
        </w:rPr>
        <w:t>);</w:t>
      </w:r>
    </w:p>
    <w:p w14:paraId="04CC288E" w14:textId="77777777" w:rsidR="00F536D7" w:rsidRPr="00F536D7" w:rsidRDefault="00F536D7" w:rsidP="00F536D7">
      <w:pPr>
        <w:rPr>
          <w:lang w:val="en-US"/>
        </w:rPr>
      </w:pPr>
      <w:r w:rsidRPr="00F536D7">
        <w:rPr>
          <w:lang w:val="en-US"/>
        </w:rPr>
        <w:t xml:space="preserve">   -- </w:t>
      </w:r>
      <w:proofErr w:type="spellStart"/>
      <w:proofErr w:type="gramStart"/>
      <w:r w:rsidRPr="00F536D7">
        <w:rPr>
          <w:lang w:val="en-US"/>
        </w:rPr>
        <w:t>siggy.init</w:t>
      </w:r>
      <w:proofErr w:type="spellEnd"/>
      <w:proofErr w:type="gramEnd"/>
      <w:r w:rsidRPr="00F536D7">
        <w:rPr>
          <w:lang w:val="en-US"/>
        </w:rPr>
        <w:t xml:space="preserve"> (</w:t>
      </w:r>
      <w:proofErr w:type="spellStart"/>
      <w:r w:rsidRPr="00F536D7">
        <w:rPr>
          <w:lang w:val="en-US"/>
        </w:rPr>
        <w:t>attestPublicKey</w:t>
      </w:r>
      <w:proofErr w:type="spellEnd"/>
      <w:r w:rsidRPr="00F536D7">
        <w:rPr>
          <w:lang w:val="en-US"/>
        </w:rPr>
        <w:t>, VERIFY);</w:t>
      </w:r>
    </w:p>
    <w:p w14:paraId="273C895C" w14:textId="77777777" w:rsidR="00F536D7" w:rsidRPr="00F536D7" w:rsidRDefault="00F536D7" w:rsidP="00F536D7">
      <w:pPr>
        <w:rPr>
          <w:lang w:val="en-US"/>
        </w:rPr>
      </w:pPr>
      <w:r w:rsidRPr="00F536D7">
        <w:rPr>
          <w:lang w:val="en-US"/>
        </w:rPr>
        <w:t xml:space="preserve">   -- </w:t>
      </w:r>
      <w:proofErr w:type="spellStart"/>
      <w:proofErr w:type="gramStart"/>
      <w:r w:rsidRPr="00F536D7">
        <w:rPr>
          <w:lang w:val="en-US"/>
        </w:rPr>
        <w:t>siggy.update</w:t>
      </w:r>
      <w:proofErr w:type="spellEnd"/>
      <w:proofErr w:type="gramEnd"/>
      <w:r w:rsidRPr="00F536D7">
        <w:rPr>
          <w:lang w:val="en-US"/>
        </w:rPr>
        <w:t xml:space="preserve"> ((short)</w:t>
      </w:r>
      <w:proofErr w:type="spellStart"/>
      <w:r w:rsidRPr="00F536D7">
        <w:rPr>
          <w:lang w:val="en-US"/>
        </w:rPr>
        <w:t>stmt.value.length</w:t>
      </w:r>
      <w:proofErr w:type="spellEnd"/>
      <w:r w:rsidRPr="00F536D7">
        <w:rPr>
          <w:lang w:val="en-US"/>
        </w:rPr>
        <w:t xml:space="preserve">) // </w:t>
      </w:r>
      <w:proofErr w:type="spellStart"/>
      <w:r w:rsidRPr="00F536D7">
        <w:rPr>
          <w:lang w:val="en-US"/>
        </w:rPr>
        <w:t>todo</w:t>
      </w:r>
      <w:proofErr w:type="spellEnd"/>
      <w:r w:rsidRPr="00F536D7">
        <w:rPr>
          <w:lang w:val="en-US"/>
        </w:rPr>
        <w:t>: big or little endian</w:t>
      </w:r>
    </w:p>
    <w:p w14:paraId="586E439F" w14:textId="77777777" w:rsidR="00F536D7" w:rsidRPr="00F536D7" w:rsidRDefault="00F536D7" w:rsidP="00F536D7">
      <w:pPr>
        <w:rPr>
          <w:lang w:val="en-US"/>
        </w:rPr>
      </w:pPr>
      <w:r w:rsidRPr="00F536D7">
        <w:rPr>
          <w:lang w:val="en-US"/>
        </w:rPr>
        <w:t xml:space="preserve">   -- </w:t>
      </w:r>
      <w:proofErr w:type="spellStart"/>
      <w:proofErr w:type="gramStart"/>
      <w:r w:rsidRPr="00F536D7">
        <w:rPr>
          <w:lang w:val="en-US"/>
        </w:rPr>
        <w:t>siggy.update</w:t>
      </w:r>
      <w:proofErr w:type="spellEnd"/>
      <w:proofErr w:type="gramEnd"/>
      <w:r w:rsidRPr="00F536D7">
        <w:rPr>
          <w:lang w:val="en-US"/>
        </w:rPr>
        <w:t xml:space="preserve"> (</w:t>
      </w:r>
      <w:proofErr w:type="spellStart"/>
      <w:r w:rsidRPr="00F536D7">
        <w:rPr>
          <w:lang w:val="en-US"/>
        </w:rPr>
        <w:t>stmt.value.data</w:t>
      </w:r>
      <w:proofErr w:type="spellEnd"/>
      <w:r w:rsidRPr="00F536D7">
        <w:rPr>
          <w:lang w:val="en-US"/>
        </w:rPr>
        <w:t>)</w:t>
      </w:r>
    </w:p>
    <w:p w14:paraId="19250341" w14:textId="77777777" w:rsidR="00F536D7" w:rsidRPr="00F536D7" w:rsidRDefault="00F536D7" w:rsidP="00F536D7">
      <w:pPr>
        <w:rPr>
          <w:lang w:val="en-US"/>
        </w:rPr>
      </w:pPr>
      <w:r w:rsidRPr="00F536D7">
        <w:rPr>
          <w:lang w:val="en-US"/>
        </w:rPr>
        <w:t xml:space="preserve">   -- bool verified = </w:t>
      </w:r>
      <w:proofErr w:type="spellStart"/>
      <w:proofErr w:type="gramStart"/>
      <w:r w:rsidRPr="00F536D7">
        <w:rPr>
          <w:lang w:val="en-US"/>
        </w:rPr>
        <w:t>siggy.verify</w:t>
      </w:r>
      <w:proofErr w:type="spellEnd"/>
      <w:proofErr w:type="gramEnd"/>
      <w:r w:rsidRPr="00F536D7">
        <w:rPr>
          <w:lang w:val="en-US"/>
        </w:rPr>
        <w:t xml:space="preserve"> (</w:t>
      </w:r>
      <w:proofErr w:type="spellStart"/>
      <w:r w:rsidRPr="00F536D7">
        <w:rPr>
          <w:lang w:val="en-US"/>
        </w:rPr>
        <w:t>getSigData</w:t>
      </w:r>
      <w:proofErr w:type="spellEnd"/>
      <w:r w:rsidRPr="00F536D7">
        <w:rPr>
          <w:lang w:val="en-US"/>
        </w:rPr>
        <w:t>(</w:t>
      </w:r>
      <w:proofErr w:type="spellStart"/>
      <w:r w:rsidRPr="00F536D7">
        <w:rPr>
          <w:lang w:val="en-US"/>
        </w:rPr>
        <w:t>stmt.signature</w:t>
      </w:r>
      <w:proofErr w:type="spellEnd"/>
      <w:r w:rsidRPr="00F536D7">
        <w:rPr>
          <w:lang w:val="en-US"/>
        </w:rPr>
        <w:t>)); //</w:t>
      </w:r>
    </w:p>
    <w:p w14:paraId="3BFA9BF2" w14:textId="77777777" w:rsidR="00F536D7" w:rsidRPr="00F536D7" w:rsidRDefault="00F536D7" w:rsidP="00F536D7">
      <w:pPr>
        <w:rPr>
          <w:lang w:val="en-US"/>
        </w:rPr>
      </w:pPr>
      <w:r w:rsidRPr="00F536D7">
        <w:rPr>
          <w:lang w:val="en-US"/>
        </w:rPr>
        <w:t xml:space="preserve">   unwrap the </w:t>
      </w:r>
      <w:proofErr w:type="gramStart"/>
      <w:r w:rsidRPr="00F536D7">
        <w:rPr>
          <w:lang w:val="en-US"/>
        </w:rPr>
        <w:t>signature</w:t>
      </w:r>
      <w:proofErr w:type="gramEnd"/>
    </w:p>
    <w:p w14:paraId="183D69C2" w14:textId="77777777" w:rsidR="00F536D7" w:rsidRPr="00F536D7" w:rsidRDefault="00F536D7" w:rsidP="00F536D7">
      <w:pPr>
        <w:rPr>
          <w:lang w:val="en-US"/>
        </w:rPr>
      </w:pPr>
      <w:r w:rsidRPr="00F536D7">
        <w:rPr>
          <w:lang w:val="en-US"/>
        </w:rPr>
        <w:t xml:space="preserve">   --</w:t>
      </w:r>
    </w:p>
    <w:p w14:paraId="070EFEF6" w14:textId="77777777" w:rsidR="00F536D7" w:rsidRPr="00F536D7" w:rsidRDefault="00F536D7" w:rsidP="00F536D7">
      <w:pPr>
        <w:rPr>
          <w:lang w:val="en-US"/>
        </w:rPr>
      </w:pPr>
    </w:p>
    <w:p w14:paraId="6557E1C8" w14:textId="77777777" w:rsidR="00F536D7" w:rsidRPr="00F536D7" w:rsidRDefault="00F536D7" w:rsidP="00F536D7">
      <w:pPr>
        <w:rPr>
          <w:lang w:val="en-US"/>
        </w:rPr>
      </w:pPr>
      <w:r w:rsidRPr="00F536D7">
        <w:rPr>
          <w:lang w:val="en-US"/>
        </w:rPr>
        <w:t xml:space="preserve">   TpmV2AttestStatement ATTEST </w:t>
      </w:r>
      <w:proofErr w:type="gramStart"/>
      <w:r w:rsidRPr="00F536D7">
        <w:rPr>
          <w:lang w:val="en-US"/>
        </w:rPr>
        <w:t>STATEMENT ::=</w:t>
      </w:r>
      <w:proofErr w:type="gramEnd"/>
      <w:r w:rsidRPr="00F536D7">
        <w:rPr>
          <w:lang w:val="en-US"/>
        </w:rPr>
        <w:t xml:space="preserve"> {</w:t>
      </w:r>
    </w:p>
    <w:p w14:paraId="777D9B42" w14:textId="77777777" w:rsidR="00F536D7" w:rsidRPr="00F536D7" w:rsidRDefault="00F536D7" w:rsidP="00F536D7">
      <w:pPr>
        <w:rPr>
          <w:lang w:val="en-US"/>
        </w:rPr>
      </w:pPr>
      <w:r w:rsidRPr="00F536D7">
        <w:rPr>
          <w:lang w:val="en-US"/>
        </w:rPr>
        <w:t xml:space="preserve">      TYPE </w:t>
      </w:r>
      <w:proofErr w:type="spellStart"/>
      <w:r w:rsidRPr="00F536D7">
        <w:rPr>
          <w:lang w:val="en-US"/>
        </w:rPr>
        <w:t>TpmsAttest</w:t>
      </w:r>
      <w:proofErr w:type="spellEnd"/>
    </w:p>
    <w:p w14:paraId="28BA1882" w14:textId="77777777" w:rsidR="00F536D7" w:rsidRPr="00F536D7" w:rsidRDefault="00F536D7" w:rsidP="00F536D7">
      <w:pPr>
        <w:rPr>
          <w:lang w:val="en-US"/>
        </w:rPr>
      </w:pPr>
      <w:r w:rsidRPr="00F536D7">
        <w:rPr>
          <w:lang w:val="en-US"/>
        </w:rPr>
        <w:t xml:space="preserve">      IDENTIFIED BY id-ata-tpmv20-</w:t>
      </w:r>
      <w:proofErr w:type="gramStart"/>
      <w:r w:rsidRPr="00F536D7">
        <w:rPr>
          <w:lang w:val="en-US"/>
        </w:rPr>
        <w:t>1</w:t>
      </w:r>
      <w:proofErr w:type="gramEnd"/>
    </w:p>
    <w:p w14:paraId="064AEB80" w14:textId="77777777" w:rsidR="00F536D7" w:rsidRPr="00F536D7" w:rsidRDefault="00F536D7" w:rsidP="00F536D7">
      <w:pPr>
        <w:rPr>
          <w:lang w:val="en-US"/>
        </w:rPr>
      </w:pPr>
      <w:r w:rsidRPr="00F536D7">
        <w:rPr>
          <w:lang w:val="en-US"/>
        </w:rPr>
        <w:t xml:space="preserve">      ALGID IS </w:t>
      </w:r>
      <w:proofErr w:type="gramStart"/>
      <w:r w:rsidRPr="00F536D7">
        <w:rPr>
          <w:lang w:val="en-US"/>
        </w:rPr>
        <w:t>present</w:t>
      </w:r>
      <w:proofErr w:type="gramEnd"/>
    </w:p>
    <w:p w14:paraId="033950CA" w14:textId="77777777" w:rsidR="00F536D7" w:rsidRPr="00F536D7" w:rsidRDefault="00F536D7" w:rsidP="00F536D7">
      <w:pPr>
        <w:rPr>
          <w:lang w:val="en-US"/>
        </w:rPr>
      </w:pPr>
      <w:r w:rsidRPr="00F536D7">
        <w:rPr>
          <w:lang w:val="en-US"/>
        </w:rPr>
        <w:t xml:space="preserve">      SIGNATURE TYPE </w:t>
      </w:r>
      <w:proofErr w:type="spellStart"/>
      <w:r w:rsidRPr="00F536D7">
        <w:rPr>
          <w:lang w:val="en-US"/>
        </w:rPr>
        <w:t>TpmSignature</w:t>
      </w:r>
      <w:proofErr w:type="spellEnd"/>
      <w:r w:rsidRPr="00F536D7">
        <w:rPr>
          <w:lang w:val="en-US"/>
        </w:rPr>
        <w:t xml:space="preserve"> IS </w:t>
      </w:r>
      <w:proofErr w:type="gramStart"/>
      <w:r w:rsidRPr="00F536D7">
        <w:rPr>
          <w:lang w:val="en-US"/>
        </w:rPr>
        <w:t>present</w:t>
      </w:r>
      <w:proofErr w:type="gramEnd"/>
    </w:p>
    <w:p w14:paraId="48DD0D34" w14:textId="77777777" w:rsidR="00F536D7" w:rsidRPr="00F536D7" w:rsidRDefault="00F536D7" w:rsidP="00F536D7">
      <w:pPr>
        <w:rPr>
          <w:lang w:val="en-US"/>
        </w:rPr>
      </w:pPr>
      <w:r w:rsidRPr="00F536D7">
        <w:rPr>
          <w:lang w:val="en-US"/>
        </w:rPr>
        <w:t xml:space="preserve">      ANCILLARY TYPE </w:t>
      </w:r>
      <w:proofErr w:type="spellStart"/>
      <w:r w:rsidRPr="00F536D7">
        <w:rPr>
          <w:lang w:val="en-US"/>
        </w:rPr>
        <w:t>TpmAncillary</w:t>
      </w:r>
      <w:proofErr w:type="spellEnd"/>
      <w:r w:rsidRPr="00F536D7">
        <w:rPr>
          <w:lang w:val="en-US"/>
        </w:rPr>
        <w:t xml:space="preserve"> IS </w:t>
      </w:r>
      <w:proofErr w:type="gramStart"/>
      <w:r w:rsidRPr="00F536D7">
        <w:rPr>
          <w:lang w:val="en-US"/>
        </w:rPr>
        <w:t>present</w:t>
      </w:r>
      <w:proofErr w:type="gramEnd"/>
    </w:p>
    <w:p w14:paraId="63506A18" w14:textId="77777777" w:rsidR="00F536D7" w:rsidRPr="00F536D7" w:rsidRDefault="00F536D7" w:rsidP="00F536D7">
      <w:pPr>
        <w:rPr>
          <w:lang w:val="en-US"/>
        </w:rPr>
      </w:pPr>
      <w:r w:rsidRPr="00F536D7">
        <w:rPr>
          <w:lang w:val="en-US"/>
        </w:rPr>
        <w:t xml:space="preserve">      }</w:t>
      </w:r>
    </w:p>
    <w:p w14:paraId="1F030246" w14:textId="77777777" w:rsidR="00F536D7" w:rsidRPr="00F536D7" w:rsidRDefault="00F536D7" w:rsidP="00F536D7">
      <w:pPr>
        <w:rPr>
          <w:lang w:val="en-US"/>
        </w:rPr>
      </w:pPr>
    </w:p>
    <w:p w14:paraId="517AEBF4" w14:textId="77777777" w:rsidR="00F536D7" w:rsidRPr="00F536D7" w:rsidRDefault="00F536D7" w:rsidP="00F536D7">
      <w:pPr>
        <w:rPr>
          <w:lang w:val="en-US"/>
        </w:rPr>
      </w:pPr>
      <w:r w:rsidRPr="00F536D7">
        <w:rPr>
          <w:lang w:val="en-US"/>
        </w:rPr>
        <w:t xml:space="preserve">   This attestation is the result of executing a TPM2_Certify </w:t>
      </w:r>
      <w:proofErr w:type="gramStart"/>
      <w:r w:rsidRPr="00F536D7">
        <w:rPr>
          <w:lang w:val="en-US"/>
        </w:rPr>
        <w:t>command</w:t>
      </w:r>
      <w:proofErr w:type="gramEnd"/>
    </w:p>
    <w:p w14:paraId="73BAD624" w14:textId="77777777" w:rsidR="00F536D7" w:rsidRPr="00F536D7" w:rsidRDefault="00F536D7" w:rsidP="00F536D7">
      <w:pPr>
        <w:rPr>
          <w:lang w:val="en-US"/>
        </w:rPr>
      </w:pPr>
      <w:r w:rsidRPr="00F536D7">
        <w:rPr>
          <w:lang w:val="en-US"/>
        </w:rPr>
        <w:t xml:space="preserve">   over a TPM key.  See [TPM20] for more details.</w:t>
      </w:r>
    </w:p>
    <w:p w14:paraId="61B60F7F" w14:textId="77777777" w:rsidR="00F536D7" w:rsidRPr="00F536D7" w:rsidRDefault="00F536D7" w:rsidP="00F536D7">
      <w:pPr>
        <w:rPr>
          <w:lang w:val="en-US"/>
        </w:rPr>
      </w:pPr>
    </w:p>
    <w:p w14:paraId="207D750C" w14:textId="77777777" w:rsidR="00F536D7" w:rsidRPr="00F536D7" w:rsidRDefault="00F536D7" w:rsidP="00F536D7">
      <w:pPr>
        <w:rPr>
          <w:lang w:val="en-US"/>
        </w:rPr>
      </w:pPr>
    </w:p>
    <w:p w14:paraId="08001525" w14:textId="77777777" w:rsidR="00F536D7" w:rsidRPr="00F536D7" w:rsidRDefault="00F536D7" w:rsidP="00F536D7">
      <w:pPr>
        <w:rPr>
          <w:lang w:val="en-US"/>
        </w:rPr>
      </w:pPr>
    </w:p>
    <w:p w14:paraId="0637E05F" w14:textId="77777777" w:rsidR="00F536D7" w:rsidRPr="00F536D7" w:rsidRDefault="00F536D7" w:rsidP="00F536D7">
      <w:pPr>
        <w:rPr>
          <w:lang w:val="fr-FR"/>
        </w:rPr>
      </w:pPr>
      <w:proofErr w:type="spellStart"/>
      <w:r w:rsidRPr="00F536D7">
        <w:rPr>
          <w:lang w:val="fr-FR"/>
        </w:rPr>
        <w:t>StJohns</w:t>
      </w:r>
      <w:proofErr w:type="spellEnd"/>
      <w:r w:rsidRPr="00F536D7">
        <w:rPr>
          <w:lang w:val="fr-FR"/>
        </w:rPr>
        <w:t xml:space="preserve">                  Expires 9 </w:t>
      </w:r>
      <w:proofErr w:type="spellStart"/>
      <w:r w:rsidRPr="00F536D7">
        <w:rPr>
          <w:lang w:val="fr-FR"/>
        </w:rPr>
        <w:t>December</w:t>
      </w:r>
      <w:proofErr w:type="spellEnd"/>
      <w:r w:rsidRPr="00F536D7">
        <w:rPr>
          <w:lang w:val="fr-FR"/>
        </w:rPr>
        <w:t xml:space="preserve"> 2023            </w:t>
      </w:r>
      <w:proofErr w:type="gramStart"/>
      <w:r w:rsidRPr="00F536D7">
        <w:rPr>
          <w:lang w:val="fr-FR"/>
        </w:rPr>
        <w:t xml:space="preserve">   [</w:t>
      </w:r>
      <w:proofErr w:type="gramEnd"/>
      <w:r w:rsidRPr="00F536D7">
        <w:rPr>
          <w:lang w:val="fr-FR"/>
        </w:rPr>
        <w:t>Page 12]</w:t>
      </w:r>
    </w:p>
    <w:p w14:paraId="28A74B45" w14:textId="77777777" w:rsidR="00F536D7" w:rsidRPr="00F536D7" w:rsidRDefault="00F536D7" w:rsidP="00F536D7">
      <w:pPr>
        <w:rPr>
          <w:lang w:val="fr-FR"/>
        </w:rPr>
      </w:pPr>
      <w:r w:rsidRPr="003E36E0">
        <w:rPr>
          <w:lang w:val="fr-FR"/>
          <w:rPrChange w:id="451" w:author="Tschofenig, Hannes (T CST SEA-DE)" w:date="2023-06-29T13:31:00Z">
            <w:rPr/>
          </w:rPrChange>
        </w:rPr>
        <w:br w:type="page"/>
      </w:r>
    </w:p>
    <w:p w14:paraId="34FF56BB" w14:textId="77777777" w:rsidR="00F536D7" w:rsidRPr="00F536D7" w:rsidRDefault="00F536D7" w:rsidP="00F536D7">
      <w:pPr>
        <w:rPr>
          <w:lang w:val="fr-FR"/>
        </w:rPr>
      </w:pPr>
      <w:r w:rsidRPr="00F536D7">
        <w:rPr>
          <w:lang w:val="fr-FR"/>
        </w:rPr>
        <w:lastRenderedPageBreak/>
        <w:t xml:space="preserve">Internet-Draft         CSR Attestation </w:t>
      </w:r>
      <w:proofErr w:type="spellStart"/>
      <w:r w:rsidRPr="00F536D7">
        <w:rPr>
          <w:lang w:val="fr-FR"/>
        </w:rPr>
        <w:t>Attributes</w:t>
      </w:r>
      <w:proofErr w:type="spellEnd"/>
      <w:r w:rsidRPr="00F536D7">
        <w:rPr>
          <w:lang w:val="fr-FR"/>
        </w:rPr>
        <w:t xml:space="preserve">              June 2023</w:t>
      </w:r>
    </w:p>
    <w:p w14:paraId="42AF1468" w14:textId="77777777" w:rsidR="00F536D7" w:rsidRPr="00F536D7" w:rsidRDefault="00F536D7" w:rsidP="00F536D7">
      <w:pPr>
        <w:rPr>
          <w:lang w:val="fr-FR"/>
        </w:rPr>
      </w:pPr>
    </w:p>
    <w:p w14:paraId="51AEB6C4" w14:textId="77777777" w:rsidR="00F536D7" w:rsidRPr="00F536D7" w:rsidRDefault="00F536D7" w:rsidP="00F536D7">
      <w:pPr>
        <w:rPr>
          <w:lang w:val="fr-FR"/>
        </w:rPr>
      </w:pPr>
    </w:p>
    <w:p w14:paraId="36A66701" w14:textId="77777777" w:rsidR="00F536D7" w:rsidRPr="00F536D7" w:rsidRDefault="00F536D7" w:rsidP="00F536D7">
      <w:pPr>
        <w:rPr>
          <w:lang w:val="en-US"/>
        </w:rPr>
      </w:pPr>
      <w:r w:rsidRPr="00F536D7">
        <w:rPr>
          <w:lang w:val="fr-FR"/>
        </w:rPr>
        <w:t xml:space="preserve">   </w:t>
      </w:r>
      <w:r w:rsidRPr="00F536D7">
        <w:rPr>
          <w:lang w:val="en-US"/>
        </w:rPr>
        <w:t>The data portion of the value field encoded as OCTET STRING is the</w:t>
      </w:r>
    </w:p>
    <w:p w14:paraId="28CA5720" w14:textId="77777777" w:rsidR="00F536D7" w:rsidRPr="00F536D7" w:rsidRDefault="00F536D7" w:rsidP="00F536D7">
      <w:pPr>
        <w:rPr>
          <w:lang w:val="en-US"/>
        </w:rPr>
      </w:pPr>
      <w:r w:rsidRPr="00F536D7">
        <w:rPr>
          <w:lang w:val="en-US"/>
        </w:rPr>
        <w:t xml:space="preserve">   </w:t>
      </w:r>
      <w:proofErr w:type="spellStart"/>
      <w:r w:rsidRPr="00F536D7">
        <w:rPr>
          <w:lang w:val="en-US"/>
        </w:rPr>
        <w:t>attestationData</w:t>
      </w:r>
      <w:proofErr w:type="spellEnd"/>
      <w:r w:rsidRPr="00F536D7">
        <w:rPr>
          <w:lang w:val="en-US"/>
        </w:rPr>
        <w:t xml:space="preserve"> from the TPM2B_ATTEST produced by the TPM.  In other</w:t>
      </w:r>
    </w:p>
    <w:p w14:paraId="757D1E38" w14:textId="77777777" w:rsidR="00F536D7" w:rsidRPr="00F536D7" w:rsidRDefault="00F536D7" w:rsidP="00F536D7">
      <w:pPr>
        <w:rPr>
          <w:lang w:val="en-US"/>
        </w:rPr>
      </w:pPr>
      <w:r w:rsidRPr="00F536D7">
        <w:rPr>
          <w:lang w:val="en-US"/>
        </w:rPr>
        <w:t xml:space="preserve">   words, strip off the TPM2B_ATTEST "size" field and place the</w:t>
      </w:r>
    </w:p>
    <w:p w14:paraId="5BFD4201" w14:textId="77777777" w:rsidR="00F536D7" w:rsidRPr="00F536D7" w:rsidRDefault="00F536D7" w:rsidP="00F536D7">
      <w:pPr>
        <w:rPr>
          <w:lang w:val="en-US"/>
        </w:rPr>
      </w:pPr>
      <w:r w:rsidRPr="00F536D7">
        <w:rPr>
          <w:lang w:val="en-US"/>
        </w:rPr>
        <w:t xml:space="preserve">   TPMS_ATTEST encoded structure in the OCTET STRING data field.</w:t>
      </w:r>
    </w:p>
    <w:p w14:paraId="1DD9FD5A" w14:textId="77777777" w:rsidR="00F536D7" w:rsidRPr="00F536D7" w:rsidRDefault="00F536D7" w:rsidP="00F536D7">
      <w:pPr>
        <w:rPr>
          <w:lang w:val="en-US"/>
        </w:rPr>
      </w:pPr>
    </w:p>
    <w:p w14:paraId="4ED92921" w14:textId="77777777" w:rsidR="00F536D7" w:rsidRPr="00F536D7" w:rsidRDefault="00F536D7" w:rsidP="00F536D7">
      <w:pPr>
        <w:rPr>
          <w:lang w:val="en-US"/>
        </w:rPr>
      </w:pPr>
      <w:r w:rsidRPr="00F536D7">
        <w:rPr>
          <w:lang w:val="en-US"/>
        </w:rPr>
        <w:t xml:space="preserve">   The </w:t>
      </w:r>
      <w:proofErr w:type="spellStart"/>
      <w:r w:rsidRPr="00F536D7">
        <w:rPr>
          <w:lang w:val="en-US"/>
        </w:rPr>
        <w:t>algId</w:t>
      </w:r>
      <w:proofErr w:type="spellEnd"/>
      <w:r w:rsidRPr="00F536D7">
        <w:rPr>
          <w:lang w:val="en-US"/>
        </w:rPr>
        <w:t xml:space="preserve"> is derived from the "</w:t>
      </w:r>
      <w:proofErr w:type="spellStart"/>
      <w:r w:rsidRPr="00F536D7">
        <w:rPr>
          <w:lang w:val="en-US"/>
        </w:rPr>
        <w:t>sigAlg</w:t>
      </w:r>
      <w:proofErr w:type="spellEnd"/>
      <w:r w:rsidRPr="00F536D7">
        <w:rPr>
          <w:lang w:val="en-US"/>
        </w:rPr>
        <w:t>" field of the TPMT_SIGNATURE</w:t>
      </w:r>
    </w:p>
    <w:p w14:paraId="7C0BC31B" w14:textId="77777777" w:rsidR="00F536D7" w:rsidRPr="00F536D7" w:rsidRDefault="00F536D7" w:rsidP="00F536D7">
      <w:pPr>
        <w:rPr>
          <w:lang w:val="en-US"/>
        </w:rPr>
      </w:pPr>
      <w:r w:rsidRPr="00F536D7">
        <w:rPr>
          <w:lang w:val="en-US"/>
        </w:rPr>
        <w:t xml:space="preserve">   structure.</w:t>
      </w:r>
    </w:p>
    <w:p w14:paraId="6A48E721" w14:textId="77777777" w:rsidR="00F536D7" w:rsidRPr="00F536D7" w:rsidRDefault="00F536D7" w:rsidP="00F536D7">
      <w:pPr>
        <w:rPr>
          <w:lang w:val="en-US"/>
        </w:rPr>
      </w:pPr>
    </w:p>
    <w:p w14:paraId="09D7D4CD" w14:textId="77777777" w:rsidR="00F536D7" w:rsidRPr="00F536D7" w:rsidRDefault="00F536D7" w:rsidP="00F536D7">
      <w:pPr>
        <w:rPr>
          <w:lang w:val="en-US"/>
        </w:rPr>
      </w:pPr>
      <w:r w:rsidRPr="00F536D7">
        <w:rPr>
          <w:lang w:val="en-US"/>
        </w:rPr>
        <w:t xml:space="preserve">   The signature field is a </w:t>
      </w:r>
      <w:proofErr w:type="spellStart"/>
      <w:r w:rsidRPr="00F536D7">
        <w:rPr>
          <w:lang w:val="en-US"/>
        </w:rPr>
        <w:t>TpmSignature</w:t>
      </w:r>
      <w:proofErr w:type="spellEnd"/>
      <w:r w:rsidRPr="00F536D7">
        <w:rPr>
          <w:lang w:val="en-US"/>
        </w:rPr>
        <w:t>, created by transforming the</w:t>
      </w:r>
    </w:p>
    <w:p w14:paraId="380B80F5" w14:textId="77777777" w:rsidR="00F536D7" w:rsidRPr="00F536D7" w:rsidRDefault="00F536D7" w:rsidP="00F536D7">
      <w:pPr>
        <w:rPr>
          <w:lang w:val="en-US"/>
        </w:rPr>
      </w:pPr>
      <w:r w:rsidRPr="00F536D7">
        <w:rPr>
          <w:lang w:val="en-US"/>
        </w:rPr>
        <w:t xml:space="preserve">   TPMU_SIGNATURE field to the appropriate structure given the </w:t>
      </w:r>
      <w:proofErr w:type="gramStart"/>
      <w:r w:rsidRPr="00F536D7">
        <w:rPr>
          <w:lang w:val="en-US"/>
        </w:rPr>
        <w:t>signature</w:t>
      </w:r>
      <w:proofErr w:type="gramEnd"/>
    </w:p>
    <w:p w14:paraId="2C5F1198" w14:textId="77777777" w:rsidR="00F536D7" w:rsidRPr="00F536D7" w:rsidRDefault="00F536D7" w:rsidP="00F536D7">
      <w:pPr>
        <w:rPr>
          <w:lang w:val="en-US"/>
        </w:rPr>
      </w:pPr>
      <w:r w:rsidRPr="00F536D7">
        <w:rPr>
          <w:lang w:val="en-US"/>
        </w:rPr>
        <w:t xml:space="preserve">   type.</w:t>
      </w:r>
    </w:p>
    <w:p w14:paraId="5632BED9" w14:textId="77777777" w:rsidR="00F536D7" w:rsidRPr="00F536D7" w:rsidRDefault="00F536D7" w:rsidP="00F536D7">
      <w:pPr>
        <w:rPr>
          <w:lang w:val="en-US"/>
        </w:rPr>
      </w:pPr>
    </w:p>
    <w:p w14:paraId="73D0615F" w14:textId="77777777" w:rsidR="00F536D7" w:rsidRPr="00F536D7" w:rsidRDefault="00F536D7" w:rsidP="00F536D7">
      <w:pPr>
        <w:rPr>
          <w:lang w:val="en-US"/>
        </w:rPr>
      </w:pPr>
      <w:r w:rsidRPr="00F536D7">
        <w:rPr>
          <w:lang w:val="en-US"/>
        </w:rPr>
        <w:t xml:space="preserve">   The ancillary field contains a structure with the TPMT_PUBLIC</w:t>
      </w:r>
    </w:p>
    <w:p w14:paraId="1C3471D9" w14:textId="77777777" w:rsidR="00F536D7" w:rsidRPr="00F536D7" w:rsidRDefault="00F536D7" w:rsidP="00F536D7">
      <w:pPr>
        <w:rPr>
          <w:lang w:val="en-US"/>
        </w:rPr>
      </w:pPr>
      <w:r w:rsidRPr="00F536D7">
        <w:rPr>
          <w:lang w:val="en-US"/>
        </w:rPr>
        <w:t xml:space="preserve">   structure that contains the TPM's format of the key to be attested.</w:t>
      </w:r>
    </w:p>
    <w:p w14:paraId="230060E2" w14:textId="77777777" w:rsidR="00F536D7" w:rsidRPr="00F536D7" w:rsidRDefault="00F536D7" w:rsidP="00F536D7">
      <w:pPr>
        <w:rPr>
          <w:lang w:val="en-US"/>
        </w:rPr>
      </w:pPr>
      <w:r w:rsidRPr="00F536D7">
        <w:rPr>
          <w:lang w:val="en-US"/>
        </w:rPr>
        <w:t xml:space="preserve">   The attestation statement data contains a hash of this structure, and</w:t>
      </w:r>
    </w:p>
    <w:p w14:paraId="609189C7" w14:textId="77777777" w:rsidR="00F536D7" w:rsidRPr="00F536D7" w:rsidRDefault="00F536D7" w:rsidP="00F536D7">
      <w:pPr>
        <w:rPr>
          <w:lang w:val="en-US"/>
        </w:rPr>
      </w:pPr>
      <w:r w:rsidRPr="00F536D7">
        <w:rPr>
          <w:lang w:val="en-US"/>
        </w:rPr>
        <w:t xml:space="preserve">   not the key itself, so the hash of this structure needs to </w:t>
      </w:r>
      <w:proofErr w:type="gramStart"/>
      <w:r w:rsidRPr="00F536D7">
        <w:rPr>
          <w:lang w:val="en-US"/>
        </w:rPr>
        <w:t>be</w:t>
      </w:r>
      <w:proofErr w:type="gramEnd"/>
    </w:p>
    <w:p w14:paraId="4A5F82AA" w14:textId="77777777" w:rsidR="00F536D7" w:rsidRPr="00F536D7" w:rsidRDefault="00F536D7" w:rsidP="00F536D7">
      <w:pPr>
        <w:rPr>
          <w:lang w:val="en-US"/>
        </w:rPr>
      </w:pPr>
      <w:r w:rsidRPr="00F536D7">
        <w:rPr>
          <w:lang w:val="en-US"/>
        </w:rPr>
        <w:t xml:space="preserve">   compared to the value in the attestation </w:t>
      </w:r>
      <w:proofErr w:type="spellStart"/>
      <w:r w:rsidRPr="00F536D7">
        <w:rPr>
          <w:lang w:val="en-US"/>
        </w:rPr>
        <w:t>attestation</w:t>
      </w:r>
      <w:proofErr w:type="spellEnd"/>
      <w:r w:rsidRPr="00F536D7">
        <w:rPr>
          <w:lang w:val="en-US"/>
        </w:rPr>
        <w:t xml:space="preserve"> statement.  If</w:t>
      </w:r>
    </w:p>
    <w:p w14:paraId="4D2498C3" w14:textId="77777777" w:rsidR="00F536D7" w:rsidRPr="00F536D7" w:rsidRDefault="00F536D7" w:rsidP="00F536D7">
      <w:pPr>
        <w:rPr>
          <w:lang w:val="en-US"/>
        </w:rPr>
      </w:pPr>
      <w:r w:rsidRPr="00F536D7">
        <w:rPr>
          <w:lang w:val="en-US"/>
        </w:rPr>
        <w:t xml:space="preserve">   that passes, the key needs to be transformed into a PKIX style </w:t>
      </w:r>
      <w:proofErr w:type="gramStart"/>
      <w:r w:rsidRPr="00F536D7">
        <w:rPr>
          <w:lang w:val="en-US"/>
        </w:rPr>
        <w:t>key</w:t>
      </w:r>
      <w:proofErr w:type="gramEnd"/>
    </w:p>
    <w:p w14:paraId="100544FD" w14:textId="77777777" w:rsidR="00F536D7" w:rsidRPr="00F536D7" w:rsidRDefault="00F536D7" w:rsidP="00F536D7">
      <w:pPr>
        <w:rPr>
          <w:lang w:val="en-US"/>
        </w:rPr>
      </w:pPr>
      <w:r w:rsidRPr="00F536D7">
        <w:rPr>
          <w:lang w:val="en-US"/>
        </w:rPr>
        <w:t xml:space="preserve">   and compared to the key in the certificate signing request to</w:t>
      </w:r>
    </w:p>
    <w:p w14:paraId="353450B6" w14:textId="77777777" w:rsidR="00F536D7" w:rsidRPr="00F536D7" w:rsidRDefault="00F536D7" w:rsidP="00F536D7">
      <w:pPr>
        <w:rPr>
          <w:lang w:val="en-US"/>
        </w:rPr>
      </w:pPr>
      <w:r w:rsidRPr="00F536D7">
        <w:rPr>
          <w:lang w:val="en-US"/>
        </w:rPr>
        <w:t xml:space="preserve">   complete the attestation verification.</w:t>
      </w:r>
    </w:p>
    <w:p w14:paraId="330935CD" w14:textId="77777777" w:rsidR="00F536D7" w:rsidRPr="00F536D7" w:rsidRDefault="00F536D7" w:rsidP="00F536D7">
      <w:pPr>
        <w:rPr>
          <w:lang w:val="en-US"/>
        </w:rPr>
      </w:pPr>
    </w:p>
    <w:p w14:paraId="0361D198" w14:textId="77777777" w:rsidR="00F536D7" w:rsidRPr="00F536D7" w:rsidRDefault="00F536D7" w:rsidP="00F536D7">
      <w:pPr>
        <w:rPr>
          <w:lang w:val="en-US"/>
        </w:rPr>
      </w:pPr>
      <w:r w:rsidRPr="00F536D7">
        <w:rPr>
          <w:lang w:val="en-US"/>
        </w:rPr>
        <w:t xml:space="preserve">   The ancillary field also contains an optional OCTET STRING which </w:t>
      </w:r>
      <w:proofErr w:type="gramStart"/>
      <w:r w:rsidRPr="00F536D7">
        <w:rPr>
          <w:lang w:val="en-US"/>
        </w:rPr>
        <w:t>is</w:t>
      </w:r>
      <w:proofErr w:type="gramEnd"/>
    </w:p>
    <w:p w14:paraId="5AB258B5" w14:textId="77777777" w:rsidR="00F536D7" w:rsidRPr="00F536D7" w:rsidRDefault="00F536D7" w:rsidP="00F536D7">
      <w:pPr>
        <w:rPr>
          <w:lang w:val="en-US"/>
        </w:rPr>
      </w:pPr>
      <w:r w:rsidRPr="00F536D7">
        <w:rPr>
          <w:lang w:val="en-US"/>
        </w:rPr>
        <w:t xml:space="preserve">   used if the TPM2_Certify command is called with a non-zero </w:t>
      </w:r>
      <w:proofErr w:type="gramStart"/>
      <w:r w:rsidRPr="00F536D7">
        <w:rPr>
          <w:lang w:val="en-US"/>
        </w:rPr>
        <w:t>length</w:t>
      </w:r>
      <w:proofErr w:type="gramEnd"/>
    </w:p>
    <w:p w14:paraId="07020334" w14:textId="77777777" w:rsidR="00F536D7" w:rsidRPr="00F536D7" w:rsidRDefault="00F536D7" w:rsidP="00F536D7">
      <w:pPr>
        <w:rPr>
          <w:lang w:val="en-US"/>
        </w:rPr>
      </w:pPr>
      <w:r w:rsidRPr="00F536D7">
        <w:rPr>
          <w:lang w:val="en-US"/>
        </w:rPr>
        <w:t xml:space="preserve">   "</w:t>
      </w:r>
      <w:proofErr w:type="spellStart"/>
      <w:r w:rsidRPr="00F536D7">
        <w:rPr>
          <w:lang w:val="en-US"/>
        </w:rPr>
        <w:t>qualifyingData</w:t>
      </w:r>
      <w:proofErr w:type="spellEnd"/>
      <w:r w:rsidRPr="00F536D7">
        <w:rPr>
          <w:lang w:val="en-US"/>
        </w:rPr>
        <w:t>" argument to contain that data.</w:t>
      </w:r>
    </w:p>
    <w:p w14:paraId="7341A77F" w14:textId="77777777" w:rsidR="00F536D7" w:rsidRPr="00F536D7" w:rsidRDefault="00F536D7" w:rsidP="00F536D7">
      <w:pPr>
        <w:rPr>
          <w:lang w:val="en-US"/>
        </w:rPr>
      </w:pPr>
    </w:p>
    <w:p w14:paraId="38C3A986" w14:textId="77777777" w:rsidR="00F536D7" w:rsidRPr="00F536D7" w:rsidRDefault="00F536D7" w:rsidP="00F536D7">
      <w:pPr>
        <w:rPr>
          <w:lang w:val="en-US"/>
        </w:rPr>
      </w:pPr>
      <w:r w:rsidRPr="00F536D7">
        <w:rPr>
          <w:lang w:val="en-US"/>
        </w:rPr>
        <w:t xml:space="preserve">   An </w:t>
      </w:r>
      <w:proofErr w:type="spellStart"/>
      <w:r w:rsidRPr="00F536D7">
        <w:rPr>
          <w:lang w:val="en-US"/>
        </w:rPr>
        <w:t>AttestCertChain</w:t>
      </w:r>
      <w:proofErr w:type="spellEnd"/>
      <w:r w:rsidRPr="00F536D7">
        <w:rPr>
          <w:lang w:val="en-US"/>
        </w:rPr>
        <w:t xml:space="preserve"> attribute MUST be present if this attribute </w:t>
      </w:r>
      <w:proofErr w:type="gramStart"/>
      <w:r w:rsidRPr="00F536D7">
        <w:rPr>
          <w:lang w:val="en-US"/>
        </w:rPr>
        <w:t>is</w:t>
      </w:r>
      <w:proofErr w:type="gramEnd"/>
    </w:p>
    <w:p w14:paraId="454B5338" w14:textId="77777777" w:rsidR="00F536D7" w:rsidRPr="00F536D7" w:rsidRDefault="00F536D7" w:rsidP="00F536D7">
      <w:pPr>
        <w:rPr>
          <w:lang w:val="en-US"/>
        </w:rPr>
      </w:pPr>
      <w:r w:rsidRPr="00F536D7">
        <w:rPr>
          <w:lang w:val="en-US"/>
        </w:rPr>
        <w:t xml:space="preserve">   used as part of a certificate signing request.</w:t>
      </w:r>
    </w:p>
    <w:p w14:paraId="75C46781" w14:textId="77777777" w:rsidR="00F536D7" w:rsidRPr="00F536D7" w:rsidRDefault="00F536D7" w:rsidP="00F536D7">
      <w:pPr>
        <w:rPr>
          <w:lang w:val="en-US"/>
        </w:rPr>
      </w:pPr>
    </w:p>
    <w:p w14:paraId="0AC3A9BE" w14:textId="77777777" w:rsidR="00F536D7" w:rsidRPr="00F536D7" w:rsidRDefault="00F536D7" w:rsidP="00F536D7">
      <w:pPr>
        <w:rPr>
          <w:lang w:val="en-US"/>
        </w:rPr>
      </w:pPr>
    </w:p>
    <w:p w14:paraId="0F538477" w14:textId="77777777" w:rsidR="00F536D7" w:rsidRPr="00F536D7" w:rsidRDefault="00F536D7" w:rsidP="00F536D7">
      <w:pPr>
        <w:rPr>
          <w:lang w:val="en-US"/>
        </w:rPr>
      </w:pPr>
      <w:r w:rsidRPr="00F536D7">
        <w:rPr>
          <w:lang w:val="en-US"/>
        </w:rPr>
        <w:lastRenderedPageBreak/>
        <w:t>Appendix B.  ASN.1 Module for Attestation</w:t>
      </w:r>
    </w:p>
    <w:p w14:paraId="120D83AD" w14:textId="77777777" w:rsidR="00F536D7" w:rsidRPr="00F536D7" w:rsidRDefault="00F536D7" w:rsidP="00F536D7">
      <w:pPr>
        <w:rPr>
          <w:lang w:val="en-US"/>
        </w:rPr>
      </w:pPr>
    </w:p>
    <w:p w14:paraId="2B815166" w14:textId="77777777" w:rsidR="00F536D7" w:rsidRPr="00F536D7" w:rsidRDefault="00F536D7" w:rsidP="00F536D7">
      <w:pPr>
        <w:rPr>
          <w:lang w:val="en-US"/>
        </w:rPr>
      </w:pPr>
      <w:r w:rsidRPr="00F536D7">
        <w:rPr>
          <w:lang w:val="en-US"/>
        </w:rPr>
        <w:t xml:space="preserve">   The following module imports definitions from modules defined in</w:t>
      </w:r>
    </w:p>
    <w:p w14:paraId="1B1C8FD2" w14:textId="77777777" w:rsidR="00F536D7" w:rsidRPr="00F536D7" w:rsidRDefault="00F536D7" w:rsidP="00F536D7">
      <w:pPr>
        <w:rPr>
          <w:lang w:val="en-US"/>
        </w:rPr>
      </w:pPr>
      <w:r w:rsidRPr="00F536D7">
        <w:rPr>
          <w:lang w:val="en-US"/>
        </w:rPr>
        <w:t xml:space="preserve">   [RFC5912] and [RFC8551].</w:t>
      </w:r>
    </w:p>
    <w:p w14:paraId="31C635FE" w14:textId="77777777" w:rsidR="00F536D7" w:rsidRPr="00F536D7" w:rsidRDefault="00F536D7" w:rsidP="00F536D7">
      <w:pPr>
        <w:rPr>
          <w:lang w:val="en-US"/>
        </w:rPr>
      </w:pPr>
    </w:p>
    <w:p w14:paraId="1C122EC9" w14:textId="77777777" w:rsidR="00F536D7" w:rsidRPr="00F536D7" w:rsidRDefault="00F536D7" w:rsidP="00F536D7">
      <w:pPr>
        <w:rPr>
          <w:lang w:val="en-US"/>
        </w:rPr>
      </w:pPr>
      <w:r w:rsidRPr="00F536D7">
        <w:rPr>
          <w:lang w:val="en-US"/>
        </w:rPr>
        <w:t xml:space="preserve">   IANA Note: Please replace TBDMOD, TBD1 and TBD2 with assigned values.</w:t>
      </w:r>
    </w:p>
    <w:p w14:paraId="0099A2E0" w14:textId="77777777" w:rsidR="00F536D7" w:rsidRPr="00F536D7" w:rsidRDefault="00F536D7" w:rsidP="00F536D7">
      <w:pPr>
        <w:rPr>
          <w:lang w:val="en-US"/>
        </w:rPr>
      </w:pPr>
    </w:p>
    <w:p w14:paraId="210A144A" w14:textId="77777777" w:rsidR="00F536D7" w:rsidRPr="00F536D7" w:rsidRDefault="00F536D7" w:rsidP="00F536D7">
      <w:pPr>
        <w:rPr>
          <w:lang w:val="en-US"/>
        </w:rPr>
      </w:pPr>
      <w:r w:rsidRPr="00F536D7">
        <w:rPr>
          <w:lang w:val="en-US"/>
        </w:rPr>
        <w:t xml:space="preserve">   -- This module provides a definition for two attributes </w:t>
      </w:r>
      <w:proofErr w:type="spellStart"/>
      <w:r w:rsidRPr="00F536D7">
        <w:rPr>
          <w:lang w:val="en-US"/>
        </w:rPr>
        <w:t>thay</w:t>
      </w:r>
      <w:proofErr w:type="spellEnd"/>
      <w:r w:rsidRPr="00F536D7">
        <w:rPr>
          <w:lang w:val="en-US"/>
        </w:rPr>
        <w:t xml:space="preserve"> may be</w:t>
      </w:r>
    </w:p>
    <w:p w14:paraId="1AB9151B" w14:textId="77777777" w:rsidR="00F536D7" w:rsidRPr="00F536D7" w:rsidRDefault="00F536D7" w:rsidP="00F536D7">
      <w:pPr>
        <w:rPr>
          <w:lang w:val="en-US"/>
        </w:rPr>
      </w:pPr>
      <w:r w:rsidRPr="00F536D7">
        <w:rPr>
          <w:lang w:val="en-US"/>
        </w:rPr>
        <w:t xml:space="preserve">   -- used to carry key attestation information within a</w:t>
      </w:r>
    </w:p>
    <w:p w14:paraId="496B70F5" w14:textId="77777777" w:rsidR="00F536D7" w:rsidRPr="00F536D7" w:rsidRDefault="00F536D7" w:rsidP="00F536D7">
      <w:pPr>
        <w:rPr>
          <w:lang w:val="en-US"/>
        </w:rPr>
      </w:pPr>
      <w:r w:rsidRPr="00F536D7">
        <w:rPr>
          <w:lang w:val="en-US"/>
        </w:rPr>
        <w:t xml:space="preserve">   -- </w:t>
      </w:r>
      <w:proofErr w:type="spellStart"/>
      <w:r w:rsidRPr="00F536D7">
        <w:rPr>
          <w:lang w:val="en-US"/>
        </w:rPr>
        <w:t>CertificationSigningRequest</w:t>
      </w:r>
      <w:proofErr w:type="spellEnd"/>
      <w:r w:rsidRPr="00F536D7">
        <w:rPr>
          <w:lang w:val="en-US"/>
        </w:rPr>
        <w:t xml:space="preserve"> (aka PKCS10), or for other purposes.</w:t>
      </w:r>
    </w:p>
    <w:p w14:paraId="39D9356B" w14:textId="77777777" w:rsidR="00F536D7" w:rsidRPr="00F536D7" w:rsidRDefault="00F536D7" w:rsidP="00F536D7">
      <w:pPr>
        <w:rPr>
          <w:lang w:val="en-US"/>
        </w:rPr>
      </w:pPr>
    </w:p>
    <w:p w14:paraId="5CE313E6" w14:textId="77777777" w:rsidR="00F536D7" w:rsidRPr="00F536D7" w:rsidRDefault="00F536D7" w:rsidP="00F536D7">
      <w:pPr>
        <w:rPr>
          <w:lang w:val="en-US"/>
        </w:rPr>
      </w:pPr>
      <w:r w:rsidRPr="00F536D7">
        <w:rPr>
          <w:lang w:val="en-US"/>
        </w:rPr>
        <w:t xml:space="preserve">   -- IANA - Value needed</w:t>
      </w:r>
    </w:p>
    <w:p w14:paraId="0E7F4A15" w14:textId="77777777" w:rsidR="00F536D7" w:rsidRPr="00F536D7" w:rsidRDefault="00F536D7" w:rsidP="00F536D7">
      <w:pPr>
        <w:rPr>
          <w:lang w:val="en-US"/>
        </w:rPr>
      </w:pPr>
      <w:r w:rsidRPr="00F536D7">
        <w:rPr>
          <w:lang w:val="en-US"/>
        </w:rPr>
        <w:t xml:space="preserve">   Attest-2023</w:t>
      </w:r>
    </w:p>
    <w:p w14:paraId="4449ADD8" w14:textId="77777777" w:rsidR="00F536D7" w:rsidRPr="00F536D7" w:rsidRDefault="00F536D7" w:rsidP="00F536D7">
      <w:pPr>
        <w:rPr>
          <w:lang w:val="en-US"/>
        </w:rPr>
      </w:pPr>
      <w:r w:rsidRPr="00F536D7">
        <w:rPr>
          <w:lang w:val="en-US"/>
        </w:rPr>
        <w:t xml:space="preserve">       {</w:t>
      </w:r>
      <w:proofErr w:type="gramStart"/>
      <w:r w:rsidRPr="00F536D7">
        <w:rPr>
          <w:lang w:val="en-US"/>
        </w:rPr>
        <w:t>iso(</w:t>
      </w:r>
      <w:proofErr w:type="gramEnd"/>
      <w:r w:rsidRPr="00F536D7">
        <w:rPr>
          <w:lang w:val="en-US"/>
        </w:rPr>
        <w:t xml:space="preserve">1) identified-organization(3) </w:t>
      </w:r>
      <w:proofErr w:type="spellStart"/>
      <w:r w:rsidRPr="00F536D7">
        <w:rPr>
          <w:lang w:val="en-US"/>
        </w:rPr>
        <w:t>dod</w:t>
      </w:r>
      <w:proofErr w:type="spellEnd"/>
      <w:r w:rsidRPr="00F536D7">
        <w:rPr>
          <w:lang w:val="en-US"/>
        </w:rPr>
        <w:t>(6) internet(1) security(5)</w:t>
      </w:r>
    </w:p>
    <w:p w14:paraId="599F035F" w14:textId="77777777" w:rsidR="00F536D7" w:rsidRPr="00F536D7" w:rsidRDefault="00F536D7" w:rsidP="00F536D7">
      <w:pPr>
        <w:rPr>
          <w:lang w:val="en-US"/>
        </w:rPr>
      </w:pPr>
      <w:r w:rsidRPr="00F536D7">
        <w:rPr>
          <w:lang w:val="en-US"/>
        </w:rPr>
        <w:t xml:space="preserve">       </w:t>
      </w:r>
      <w:proofErr w:type="gramStart"/>
      <w:r w:rsidRPr="00F536D7">
        <w:rPr>
          <w:lang w:val="en-US"/>
        </w:rPr>
        <w:t>mechanisms(</w:t>
      </w:r>
      <w:proofErr w:type="gramEnd"/>
      <w:r w:rsidRPr="00F536D7">
        <w:rPr>
          <w:lang w:val="en-US"/>
        </w:rPr>
        <w:t xml:space="preserve">5) </w:t>
      </w:r>
      <w:proofErr w:type="spellStart"/>
      <w:r w:rsidRPr="00F536D7">
        <w:rPr>
          <w:lang w:val="en-US"/>
        </w:rPr>
        <w:t>pkix</w:t>
      </w:r>
      <w:proofErr w:type="spellEnd"/>
      <w:r w:rsidRPr="00F536D7">
        <w:rPr>
          <w:lang w:val="en-US"/>
        </w:rPr>
        <w:t>(7) id-mod(0) id-mod-pkix-attest-01(TBDMOD) }</w:t>
      </w:r>
    </w:p>
    <w:p w14:paraId="44512D6D" w14:textId="77777777" w:rsidR="00F536D7" w:rsidRPr="00F536D7" w:rsidRDefault="00F536D7" w:rsidP="00F536D7">
      <w:pPr>
        <w:rPr>
          <w:lang w:val="en-US"/>
        </w:rPr>
      </w:pPr>
    </w:p>
    <w:p w14:paraId="7948873C" w14:textId="77777777" w:rsidR="00F536D7" w:rsidRPr="00F536D7" w:rsidRDefault="00F536D7" w:rsidP="00F536D7">
      <w:pPr>
        <w:rPr>
          <w:lang w:val="en-US"/>
        </w:rPr>
      </w:pPr>
      <w:r w:rsidRPr="00F536D7">
        <w:rPr>
          <w:lang w:val="en-US"/>
        </w:rPr>
        <w:t xml:space="preserve">   DEFINITIONS EXPLICIT </w:t>
      </w:r>
      <w:proofErr w:type="gramStart"/>
      <w:r w:rsidRPr="00F536D7">
        <w:rPr>
          <w:lang w:val="en-US"/>
        </w:rPr>
        <w:t>TAGS ::=</w:t>
      </w:r>
      <w:proofErr w:type="gramEnd"/>
    </w:p>
    <w:p w14:paraId="6E79046D" w14:textId="77777777" w:rsidR="00F536D7" w:rsidRPr="00F536D7" w:rsidRDefault="00F536D7" w:rsidP="00F536D7">
      <w:pPr>
        <w:rPr>
          <w:lang w:val="en-US"/>
        </w:rPr>
      </w:pPr>
      <w:r w:rsidRPr="00F536D7">
        <w:rPr>
          <w:lang w:val="en-US"/>
        </w:rPr>
        <w:t xml:space="preserve">   BEGIN</w:t>
      </w:r>
    </w:p>
    <w:p w14:paraId="33ABBEB6" w14:textId="77777777" w:rsidR="00F536D7" w:rsidRPr="00F536D7" w:rsidRDefault="00F536D7" w:rsidP="00F536D7">
      <w:pPr>
        <w:rPr>
          <w:lang w:val="en-US"/>
        </w:rPr>
      </w:pPr>
    </w:p>
    <w:p w14:paraId="5EC0225C" w14:textId="77777777" w:rsidR="00F536D7" w:rsidRPr="00F536D7" w:rsidRDefault="00F536D7" w:rsidP="00F536D7">
      <w:pPr>
        <w:rPr>
          <w:lang w:val="en-US"/>
        </w:rPr>
      </w:pPr>
    </w:p>
    <w:p w14:paraId="0BF2FFE3" w14:textId="77777777" w:rsidR="00F536D7" w:rsidRPr="00F536D7" w:rsidRDefault="00F536D7" w:rsidP="00F536D7">
      <w:pPr>
        <w:rPr>
          <w:lang w:val="en-US"/>
        </w:rPr>
      </w:pPr>
    </w:p>
    <w:p w14:paraId="044F607D" w14:textId="77777777" w:rsidR="00F536D7" w:rsidRPr="00F536D7" w:rsidRDefault="00F536D7" w:rsidP="00F536D7">
      <w:pPr>
        <w:rPr>
          <w:lang w:val="en-US"/>
        </w:rPr>
      </w:pPr>
    </w:p>
    <w:p w14:paraId="743557A6" w14:textId="77777777" w:rsidR="00F536D7" w:rsidRPr="00F536D7" w:rsidRDefault="00F536D7" w:rsidP="00F536D7">
      <w:pPr>
        <w:rPr>
          <w:lang w:val="en-US"/>
        </w:rPr>
      </w:pPr>
      <w:proofErr w:type="spellStart"/>
      <w:r w:rsidRPr="00F536D7">
        <w:rPr>
          <w:lang w:val="en-US"/>
        </w:rPr>
        <w:t>StJohns</w:t>
      </w:r>
      <w:proofErr w:type="spellEnd"/>
      <w:r w:rsidRPr="00F536D7">
        <w:rPr>
          <w:lang w:val="en-US"/>
        </w:rPr>
        <w:t xml:space="preserve">                  Expires 9 December 2023            </w:t>
      </w:r>
      <w:proofErr w:type="gramStart"/>
      <w:r w:rsidRPr="00F536D7">
        <w:rPr>
          <w:lang w:val="en-US"/>
        </w:rPr>
        <w:t xml:space="preserve">   [</w:t>
      </w:r>
      <w:proofErr w:type="gramEnd"/>
      <w:r w:rsidRPr="00F536D7">
        <w:rPr>
          <w:lang w:val="en-US"/>
        </w:rPr>
        <w:t>Page 13]</w:t>
      </w:r>
    </w:p>
    <w:p w14:paraId="3D707D02" w14:textId="77777777" w:rsidR="00F536D7" w:rsidRPr="00F536D7" w:rsidRDefault="00F536D7" w:rsidP="00F536D7">
      <w:pPr>
        <w:rPr>
          <w:lang w:val="en-US"/>
        </w:rPr>
      </w:pPr>
      <w:r w:rsidRPr="003E36E0">
        <w:rPr>
          <w:lang w:val="en-US"/>
          <w:rPrChange w:id="452" w:author="Tschofenig, Hannes (T CST SEA-DE)" w:date="2023-06-29T13:31:00Z">
            <w:rPr/>
          </w:rPrChange>
        </w:rPr>
        <w:br w:type="page"/>
      </w:r>
    </w:p>
    <w:p w14:paraId="1F787964" w14:textId="77777777" w:rsidR="00F536D7" w:rsidRPr="00F536D7" w:rsidRDefault="00F536D7" w:rsidP="00F536D7">
      <w:pPr>
        <w:rPr>
          <w:lang w:val="en-US"/>
        </w:rPr>
      </w:pPr>
      <w:r w:rsidRPr="00F536D7">
        <w:rPr>
          <w:lang w:val="en-US"/>
        </w:rPr>
        <w:lastRenderedPageBreak/>
        <w:t>Internet-Draft         CSR Attestation Attributes              June 2023</w:t>
      </w:r>
    </w:p>
    <w:p w14:paraId="6BD5A5A0" w14:textId="77777777" w:rsidR="00F536D7" w:rsidRPr="00F536D7" w:rsidRDefault="00F536D7" w:rsidP="00F536D7">
      <w:pPr>
        <w:rPr>
          <w:lang w:val="en-US"/>
        </w:rPr>
      </w:pPr>
    </w:p>
    <w:p w14:paraId="7E3FE315" w14:textId="77777777" w:rsidR="00F536D7" w:rsidRPr="00F536D7" w:rsidRDefault="00F536D7" w:rsidP="00F536D7">
      <w:pPr>
        <w:rPr>
          <w:lang w:val="en-US"/>
        </w:rPr>
      </w:pPr>
    </w:p>
    <w:p w14:paraId="73F7957C" w14:textId="77777777" w:rsidR="00F536D7" w:rsidRPr="00F536D7" w:rsidRDefault="00F536D7" w:rsidP="00F536D7">
      <w:pPr>
        <w:rPr>
          <w:lang w:val="en-US"/>
        </w:rPr>
      </w:pPr>
      <w:r w:rsidRPr="00F536D7">
        <w:rPr>
          <w:lang w:val="en-US"/>
        </w:rPr>
        <w:t xml:space="preserve">   IMPORTS</w:t>
      </w:r>
    </w:p>
    <w:p w14:paraId="7C2EB5CC" w14:textId="77777777" w:rsidR="00F536D7" w:rsidRPr="00F536D7" w:rsidRDefault="00F536D7" w:rsidP="00F536D7">
      <w:pPr>
        <w:rPr>
          <w:lang w:val="en-US"/>
        </w:rPr>
      </w:pPr>
    </w:p>
    <w:p w14:paraId="270147C6" w14:textId="77777777" w:rsidR="00F536D7" w:rsidRPr="00F536D7" w:rsidRDefault="00F536D7" w:rsidP="00F536D7">
      <w:pPr>
        <w:rPr>
          <w:lang w:val="en-US"/>
        </w:rPr>
      </w:pPr>
      <w:r w:rsidRPr="00F536D7">
        <w:rPr>
          <w:lang w:val="en-US"/>
        </w:rPr>
        <w:t xml:space="preserve">   Attribute, </w:t>
      </w:r>
      <w:proofErr w:type="spellStart"/>
      <w:r w:rsidRPr="00F536D7">
        <w:rPr>
          <w:lang w:val="en-US"/>
        </w:rPr>
        <w:t>SingleAttribute</w:t>
      </w:r>
      <w:proofErr w:type="spellEnd"/>
      <w:r w:rsidRPr="00F536D7">
        <w:rPr>
          <w:lang w:val="en-US"/>
        </w:rPr>
        <w:t>, id-</w:t>
      </w:r>
      <w:proofErr w:type="spellStart"/>
      <w:r w:rsidRPr="00F536D7">
        <w:rPr>
          <w:lang w:val="en-US"/>
        </w:rPr>
        <w:t>pkix</w:t>
      </w:r>
      <w:proofErr w:type="spellEnd"/>
      <w:r w:rsidRPr="00F536D7">
        <w:rPr>
          <w:lang w:val="en-US"/>
        </w:rPr>
        <w:t>, Certificate</w:t>
      </w:r>
    </w:p>
    <w:p w14:paraId="772B49B9" w14:textId="77777777" w:rsidR="00F536D7" w:rsidRPr="00F536D7" w:rsidRDefault="00F536D7" w:rsidP="00F536D7">
      <w:pPr>
        <w:rPr>
          <w:lang w:val="en-US"/>
        </w:rPr>
      </w:pPr>
      <w:r w:rsidRPr="00F536D7">
        <w:rPr>
          <w:lang w:val="en-US"/>
        </w:rPr>
        <w:t xml:space="preserve">   FROM PKIX1Explicit-2009</w:t>
      </w:r>
    </w:p>
    <w:p w14:paraId="52B83365" w14:textId="77777777" w:rsidR="00F536D7" w:rsidRPr="00F536D7" w:rsidRDefault="00F536D7" w:rsidP="00F536D7">
      <w:pPr>
        <w:rPr>
          <w:lang w:val="en-US"/>
        </w:rPr>
      </w:pPr>
      <w:r w:rsidRPr="00F536D7">
        <w:rPr>
          <w:lang w:val="en-US"/>
        </w:rPr>
        <w:t xml:space="preserve">         {</w:t>
      </w:r>
      <w:proofErr w:type="gramStart"/>
      <w:r w:rsidRPr="00F536D7">
        <w:rPr>
          <w:lang w:val="en-US"/>
        </w:rPr>
        <w:t>iso(</w:t>
      </w:r>
      <w:proofErr w:type="gramEnd"/>
      <w:r w:rsidRPr="00F536D7">
        <w:rPr>
          <w:lang w:val="en-US"/>
        </w:rPr>
        <w:t xml:space="preserve">1) identified-organization(3) </w:t>
      </w:r>
      <w:proofErr w:type="spellStart"/>
      <w:r w:rsidRPr="00F536D7">
        <w:rPr>
          <w:lang w:val="en-US"/>
        </w:rPr>
        <w:t>dod</w:t>
      </w:r>
      <w:proofErr w:type="spellEnd"/>
      <w:r w:rsidRPr="00F536D7">
        <w:rPr>
          <w:lang w:val="en-US"/>
        </w:rPr>
        <w:t>(6) internet(1)</w:t>
      </w:r>
    </w:p>
    <w:p w14:paraId="7F9886D3" w14:textId="77777777" w:rsidR="00F536D7" w:rsidRPr="00F536D7" w:rsidRDefault="00F536D7" w:rsidP="00F536D7">
      <w:pPr>
        <w:rPr>
          <w:lang w:val="en-US"/>
        </w:rPr>
      </w:pPr>
      <w:r w:rsidRPr="00F536D7">
        <w:rPr>
          <w:lang w:val="en-US"/>
        </w:rPr>
        <w:t xml:space="preserve">         </w:t>
      </w:r>
      <w:proofErr w:type="gramStart"/>
      <w:r w:rsidRPr="00F536D7">
        <w:rPr>
          <w:lang w:val="en-US"/>
        </w:rPr>
        <w:t>security(</w:t>
      </w:r>
      <w:proofErr w:type="gramEnd"/>
      <w:r w:rsidRPr="00F536D7">
        <w:rPr>
          <w:lang w:val="en-US"/>
        </w:rPr>
        <w:t xml:space="preserve">5) mechanisms(5) </w:t>
      </w:r>
      <w:proofErr w:type="spellStart"/>
      <w:r w:rsidRPr="00F536D7">
        <w:rPr>
          <w:lang w:val="en-US"/>
        </w:rPr>
        <w:t>pkix</w:t>
      </w:r>
      <w:proofErr w:type="spellEnd"/>
      <w:r w:rsidRPr="00F536D7">
        <w:rPr>
          <w:lang w:val="en-US"/>
        </w:rPr>
        <w:t>(7) id-mod(0)</w:t>
      </w:r>
    </w:p>
    <w:p w14:paraId="19794464" w14:textId="77777777" w:rsidR="00F536D7" w:rsidRPr="00F536D7" w:rsidRDefault="00F536D7" w:rsidP="00F536D7">
      <w:pPr>
        <w:rPr>
          <w:lang w:val="en-US"/>
        </w:rPr>
      </w:pPr>
      <w:r w:rsidRPr="00F536D7">
        <w:rPr>
          <w:lang w:val="en-US"/>
        </w:rPr>
        <w:t xml:space="preserve">         id-mod-pkix1-explicit-02(51)}</w:t>
      </w:r>
    </w:p>
    <w:p w14:paraId="5C416DFE" w14:textId="77777777" w:rsidR="00F536D7" w:rsidRPr="00F536D7" w:rsidRDefault="00F536D7" w:rsidP="00F536D7">
      <w:pPr>
        <w:rPr>
          <w:lang w:val="en-US"/>
        </w:rPr>
      </w:pPr>
    </w:p>
    <w:p w14:paraId="552595EB" w14:textId="77777777" w:rsidR="00F536D7" w:rsidRPr="00F536D7" w:rsidRDefault="00F536D7" w:rsidP="00F536D7">
      <w:pPr>
        <w:rPr>
          <w:lang w:val="en-US"/>
        </w:rPr>
      </w:pPr>
      <w:r w:rsidRPr="00F536D7">
        <w:rPr>
          <w:lang w:val="en-US"/>
        </w:rPr>
        <w:t xml:space="preserve">   </w:t>
      </w:r>
      <w:proofErr w:type="spellStart"/>
      <w:proofErr w:type="gramStart"/>
      <w:r w:rsidRPr="00F536D7">
        <w:rPr>
          <w:lang w:val="en-US"/>
        </w:rPr>
        <w:t>ATTRIBUTE,AttributeSet</w:t>
      </w:r>
      <w:proofErr w:type="spellEnd"/>
      <w:proofErr w:type="gramEnd"/>
    </w:p>
    <w:p w14:paraId="1DF540C0" w14:textId="77777777" w:rsidR="00F536D7" w:rsidRPr="00F536D7" w:rsidRDefault="00F536D7" w:rsidP="00F536D7">
      <w:pPr>
        <w:rPr>
          <w:lang w:val="en-US"/>
        </w:rPr>
      </w:pPr>
      <w:r w:rsidRPr="00F536D7">
        <w:rPr>
          <w:lang w:val="en-US"/>
        </w:rPr>
        <w:t xml:space="preserve">   FROM PKIX-CommonTypes-2009</w:t>
      </w:r>
    </w:p>
    <w:p w14:paraId="64C1BA33" w14:textId="77777777" w:rsidR="00F536D7" w:rsidRPr="00F536D7" w:rsidRDefault="00F536D7" w:rsidP="00F536D7">
      <w:pPr>
        <w:rPr>
          <w:lang w:val="en-US"/>
        </w:rPr>
      </w:pPr>
      <w:r w:rsidRPr="00F536D7">
        <w:rPr>
          <w:lang w:val="en-US"/>
        </w:rPr>
        <w:t xml:space="preserve">       {</w:t>
      </w:r>
      <w:proofErr w:type="gramStart"/>
      <w:r w:rsidRPr="00F536D7">
        <w:rPr>
          <w:lang w:val="en-US"/>
        </w:rPr>
        <w:t>iso(</w:t>
      </w:r>
      <w:proofErr w:type="gramEnd"/>
      <w:r w:rsidRPr="00F536D7">
        <w:rPr>
          <w:lang w:val="en-US"/>
        </w:rPr>
        <w:t xml:space="preserve">1) identified-organization(3) </w:t>
      </w:r>
      <w:proofErr w:type="spellStart"/>
      <w:r w:rsidRPr="00F536D7">
        <w:rPr>
          <w:lang w:val="en-US"/>
        </w:rPr>
        <w:t>dod</w:t>
      </w:r>
      <w:proofErr w:type="spellEnd"/>
      <w:r w:rsidRPr="00F536D7">
        <w:rPr>
          <w:lang w:val="en-US"/>
        </w:rPr>
        <w:t>(6) internet(1) security(5)</w:t>
      </w:r>
    </w:p>
    <w:p w14:paraId="7711160F" w14:textId="77777777" w:rsidR="00F536D7" w:rsidRPr="00F536D7" w:rsidRDefault="00F536D7" w:rsidP="00F536D7">
      <w:pPr>
        <w:rPr>
          <w:lang w:val="en-US"/>
        </w:rPr>
      </w:pPr>
      <w:r w:rsidRPr="00F536D7">
        <w:rPr>
          <w:lang w:val="en-US"/>
        </w:rPr>
        <w:t xml:space="preserve">        </w:t>
      </w:r>
      <w:proofErr w:type="gramStart"/>
      <w:r w:rsidRPr="00F536D7">
        <w:rPr>
          <w:lang w:val="en-US"/>
        </w:rPr>
        <w:t>mechanisms(</w:t>
      </w:r>
      <w:proofErr w:type="gramEnd"/>
      <w:r w:rsidRPr="00F536D7">
        <w:rPr>
          <w:lang w:val="en-US"/>
        </w:rPr>
        <w:t xml:space="preserve">5) </w:t>
      </w:r>
      <w:proofErr w:type="spellStart"/>
      <w:r w:rsidRPr="00F536D7">
        <w:rPr>
          <w:lang w:val="en-US"/>
        </w:rPr>
        <w:t>pkix</w:t>
      </w:r>
      <w:proofErr w:type="spellEnd"/>
      <w:r w:rsidRPr="00F536D7">
        <w:rPr>
          <w:lang w:val="en-US"/>
        </w:rPr>
        <w:t>(7) id-mod(0) id-mod-pkixCommon-02(57)}</w:t>
      </w:r>
    </w:p>
    <w:p w14:paraId="65882DFD" w14:textId="77777777" w:rsidR="00F536D7" w:rsidRPr="00F536D7" w:rsidRDefault="00F536D7" w:rsidP="00F536D7">
      <w:pPr>
        <w:rPr>
          <w:lang w:val="en-US"/>
        </w:rPr>
      </w:pPr>
    </w:p>
    <w:p w14:paraId="34593C85" w14:textId="77777777" w:rsidR="00F536D7" w:rsidRPr="00F536D7" w:rsidRDefault="00F536D7" w:rsidP="00F536D7">
      <w:pPr>
        <w:rPr>
          <w:lang w:val="en-US"/>
        </w:rPr>
      </w:pPr>
      <w:r w:rsidRPr="00F536D7">
        <w:rPr>
          <w:lang w:val="en-US"/>
        </w:rPr>
        <w:t xml:space="preserve">   </w:t>
      </w:r>
      <w:proofErr w:type="spellStart"/>
      <w:r w:rsidRPr="00F536D7">
        <w:rPr>
          <w:lang w:val="en-US"/>
        </w:rPr>
        <w:t>ParamChoice</w:t>
      </w:r>
      <w:proofErr w:type="spellEnd"/>
    </w:p>
    <w:p w14:paraId="5E738C96" w14:textId="77777777" w:rsidR="00F536D7" w:rsidRPr="00F536D7" w:rsidRDefault="00F536D7" w:rsidP="00F536D7">
      <w:pPr>
        <w:rPr>
          <w:lang w:val="en-US"/>
        </w:rPr>
      </w:pPr>
      <w:r w:rsidRPr="00F536D7">
        <w:rPr>
          <w:lang w:val="en-US"/>
        </w:rPr>
        <w:t xml:space="preserve">   FROM AlgorithmInformation-2009</w:t>
      </w:r>
    </w:p>
    <w:p w14:paraId="11E54145" w14:textId="77777777" w:rsidR="00F536D7" w:rsidRPr="00F536D7" w:rsidRDefault="00F536D7" w:rsidP="00F536D7">
      <w:pPr>
        <w:rPr>
          <w:lang w:val="en-US"/>
        </w:rPr>
      </w:pPr>
      <w:r w:rsidRPr="00F536D7">
        <w:rPr>
          <w:lang w:val="en-US"/>
        </w:rPr>
        <w:t xml:space="preserve">       {</w:t>
      </w:r>
      <w:proofErr w:type="gramStart"/>
      <w:r w:rsidRPr="00F536D7">
        <w:rPr>
          <w:lang w:val="en-US"/>
        </w:rPr>
        <w:t>iso(</w:t>
      </w:r>
      <w:proofErr w:type="gramEnd"/>
      <w:r w:rsidRPr="00F536D7">
        <w:rPr>
          <w:lang w:val="en-US"/>
        </w:rPr>
        <w:t xml:space="preserve">1) identified-organization(3) </w:t>
      </w:r>
      <w:proofErr w:type="spellStart"/>
      <w:r w:rsidRPr="00F536D7">
        <w:rPr>
          <w:lang w:val="en-US"/>
        </w:rPr>
        <w:t>dod</w:t>
      </w:r>
      <w:proofErr w:type="spellEnd"/>
      <w:r w:rsidRPr="00F536D7">
        <w:rPr>
          <w:lang w:val="en-US"/>
        </w:rPr>
        <w:t>(6) internet(1) security(5)</w:t>
      </w:r>
    </w:p>
    <w:p w14:paraId="2305A153" w14:textId="77777777" w:rsidR="00F536D7" w:rsidRPr="00F536D7" w:rsidRDefault="00F536D7" w:rsidP="00F536D7">
      <w:pPr>
        <w:rPr>
          <w:lang w:val="en-US"/>
        </w:rPr>
      </w:pPr>
      <w:r w:rsidRPr="00F536D7">
        <w:rPr>
          <w:lang w:val="en-US"/>
        </w:rPr>
        <w:t xml:space="preserve">       </w:t>
      </w:r>
      <w:proofErr w:type="gramStart"/>
      <w:r w:rsidRPr="00F536D7">
        <w:rPr>
          <w:lang w:val="en-US"/>
        </w:rPr>
        <w:t>mechanisms(</w:t>
      </w:r>
      <w:proofErr w:type="gramEnd"/>
      <w:r w:rsidRPr="00F536D7">
        <w:rPr>
          <w:lang w:val="en-US"/>
        </w:rPr>
        <w:t xml:space="preserve">5) </w:t>
      </w:r>
      <w:proofErr w:type="spellStart"/>
      <w:r w:rsidRPr="00F536D7">
        <w:rPr>
          <w:lang w:val="en-US"/>
        </w:rPr>
        <w:t>pkix</w:t>
      </w:r>
      <w:proofErr w:type="spellEnd"/>
      <w:r w:rsidRPr="00F536D7">
        <w:rPr>
          <w:lang w:val="en-US"/>
        </w:rPr>
        <w:t>(7) id-mod(0)</w:t>
      </w:r>
    </w:p>
    <w:p w14:paraId="2A0ABBE7" w14:textId="77777777" w:rsidR="00F536D7" w:rsidRPr="00F536D7" w:rsidRDefault="00F536D7" w:rsidP="00F536D7">
      <w:pPr>
        <w:rPr>
          <w:lang w:val="en-US"/>
        </w:rPr>
      </w:pPr>
      <w:r w:rsidRPr="00F536D7">
        <w:rPr>
          <w:lang w:val="en-US"/>
        </w:rPr>
        <w:t xml:space="preserve">       id-mod-algorithmInformation-02(58)}</w:t>
      </w:r>
    </w:p>
    <w:p w14:paraId="78D76315" w14:textId="77777777" w:rsidR="00F536D7" w:rsidRPr="00F536D7" w:rsidRDefault="00F536D7" w:rsidP="00F536D7">
      <w:pPr>
        <w:rPr>
          <w:lang w:val="en-US"/>
        </w:rPr>
      </w:pPr>
    </w:p>
    <w:p w14:paraId="7A01187B" w14:textId="77777777" w:rsidR="00F536D7" w:rsidRPr="00F536D7" w:rsidRDefault="00F536D7" w:rsidP="00F536D7">
      <w:pPr>
        <w:rPr>
          <w:lang w:val="en-US"/>
        </w:rPr>
      </w:pPr>
      <w:r w:rsidRPr="00F536D7">
        <w:rPr>
          <w:lang w:val="en-US"/>
        </w:rPr>
        <w:t xml:space="preserve">   id-aa</w:t>
      </w:r>
    </w:p>
    <w:p w14:paraId="171530A1" w14:textId="77777777" w:rsidR="00F536D7" w:rsidRPr="00F536D7" w:rsidRDefault="00F536D7" w:rsidP="00F536D7">
      <w:pPr>
        <w:rPr>
          <w:lang w:val="en-US"/>
        </w:rPr>
      </w:pPr>
      <w:r w:rsidRPr="00F536D7">
        <w:rPr>
          <w:lang w:val="en-US"/>
        </w:rPr>
        <w:t xml:space="preserve">   FROM SecureMimeMessageV3dot1</w:t>
      </w:r>
    </w:p>
    <w:p w14:paraId="22F75367" w14:textId="77777777" w:rsidR="00F536D7" w:rsidRPr="00F536D7" w:rsidRDefault="00F536D7" w:rsidP="00F536D7">
      <w:pPr>
        <w:rPr>
          <w:lang w:val="en-US"/>
        </w:rPr>
      </w:pPr>
      <w:r w:rsidRPr="00F536D7">
        <w:rPr>
          <w:lang w:val="en-US"/>
        </w:rPr>
        <w:t xml:space="preserve">        </w:t>
      </w:r>
      <w:proofErr w:type="gramStart"/>
      <w:r w:rsidRPr="00F536D7">
        <w:rPr>
          <w:lang w:val="en-US"/>
        </w:rPr>
        <w:t>{ iso</w:t>
      </w:r>
      <w:proofErr w:type="gramEnd"/>
      <w:r w:rsidRPr="00F536D7">
        <w:rPr>
          <w:lang w:val="en-US"/>
        </w:rPr>
        <w:t xml:space="preserve">(1) member-body(2) us(840) </w:t>
      </w:r>
      <w:proofErr w:type="spellStart"/>
      <w:r w:rsidRPr="00F536D7">
        <w:rPr>
          <w:lang w:val="en-US"/>
        </w:rPr>
        <w:t>rsadsi</w:t>
      </w:r>
      <w:proofErr w:type="spellEnd"/>
      <w:r w:rsidRPr="00F536D7">
        <w:rPr>
          <w:lang w:val="en-US"/>
        </w:rPr>
        <w:t>(113549)</w:t>
      </w:r>
    </w:p>
    <w:p w14:paraId="054751C4" w14:textId="77777777" w:rsidR="00F536D7" w:rsidRPr="00F536D7" w:rsidRDefault="00F536D7" w:rsidP="00F536D7">
      <w:pPr>
        <w:rPr>
          <w:lang w:val="en-US"/>
        </w:rPr>
      </w:pPr>
      <w:r w:rsidRPr="00F536D7">
        <w:rPr>
          <w:lang w:val="en-US"/>
        </w:rPr>
        <w:t xml:space="preserve">           </w:t>
      </w:r>
      <w:proofErr w:type="spellStart"/>
      <w:proofErr w:type="gramStart"/>
      <w:r w:rsidRPr="00F536D7">
        <w:rPr>
          <w:lang w:val="en-US"/>
        </w:rPr>
        <w:t>pkcs</w:t>
      </w:r>
      <w:proofErr w:type="spellEnd"/>
      <w:r w:rsidRPr="00F536D7">
        <w:rPr>
          <w:lang w:val="en-US"/>
        </w:rPr>
        <w:t>(</w:t>
      </w:r>
      <w:proofErr w:type="gramEnd"/>
      <w:r w:rsidRPr="00F536D7">
        <w:rPr>
          <w:lang w:val="en-US"/>
        </w:rPr>
        <w:t xml:space="preserve">1) pkcs-9(9) </w:t>
      </w:r>
      <w:proofErr w:type="spellStart"/>
      <w:r w:rsidRPr="00F536D7">
        <w:rPr>
          <w:lang w:val="en-US"/>
        </w:rPr>
        <w:t>smime</w:t>
      </w:r>
      <w:proofErr w:type="spellEnd"/>
      <w:r w:rsidRPr="00F536D7">
        <w:rPr>
          <w:lang w:val="en-US"/>
        </w:rPr>
        <w:t>(16) modules(0) msg-v3dot1(21) }</w:t>
      </w:r>
    </w:p>
    <w:p w14:paraId="1C187A49" w14:textId="77777777" w:rsidR="00F536D7" w:rsidRPr="00F536D7" w:rsidRDefault="00F536D7" w:rsidP="00F536D7">
      <w:pPr>
        <w:rPr>
          <w:lang w:val="en-US"/>
        </w:rPr>
      </w:pPr>
    </w:p>
    <w:p w14:paraId="72181131" w14:textId="77777777" w:rsidR="00F536D7" w:rsidRPr="00F536D7" w:rsidRDefault="00F536D7" w:rsidP="00F536D7">
      <w:pPr>
        <w:rPr>
          <w:lang w:val="en-US"/>
        </w:rPr>
      </w:pPr>
      <w:r w:rsidRPr="00F536D7">
        <w:rPr>
          <w:lang w:val="en-US"/>
        </w:rPr>
        <w:t xml:space="preserve">   -- Repeated here for easy reference.</w:t>
      </w:r>
    </w:p>
    <w:p w14:paraId="20587A5E" w14:textId="77777777" w:rsidR="00F536D7" w:rsidRPr="00F536D7" w:rsidRDefault="00F536D7" w:rsidP="00F536D7">
      <w:pPr>
        <w:rPr>
          <w:lang w:val="en-US"/>
        </w:rPr>
      </w:pPr>
      <w:r w:rsidRPr="00F536D7">
        <w:rPr>
          <w:lang w:val="en-US"/>
        </w:rPr>
        <w:t xml:space="preserve">   --   id-aa OBJECT </w:t>
      </w:r>
      <w:proofErr w:type="gramStart"/>
      <w:r w:rsidRPr="00F536D7">
        <w:rPr>
          <w:lang w:val="en-US"/>
        </w:rPr>
        <w:t>IDENTIFIER ::=</w:t>
      </w:r>
      <w:proofErr w:type="gramEnd"/>
      <w:r w:rsidRPr="00F536D7">
        <w:rPr>
          <w:lang w:val="en-US"/>
        </w:rPr>
        <w:t xml:space="preserve"> {iso(1) member-body(2) </w:t>
      </w:r>
      <w:proofErr w:type="spellStart"/>
      <w:r w:rsidRPr="00F536D7">
        <w:rPr>
          <w:lang w:val="en-US"/>
        </w:rPr>
        <w:t>usa</w:t>
      </w:r>
      <w:proofErr w:type="spellEnd"/>
      <w:r w:rsidRPr="00F536D7">
        <w:rPr>
          <w:lang w:val="en-US"/>
        </w:rPr>
        <w:t>(840)</w:t>
      </w:r>
    </w:p>
    <w:p w14:paraId="7D5B1B79" w14:textId="77777777" w:rsidR="00F536D7" w:rsidRPr="00F536D7" w:rsidRDefault="00F536D7" w:rsidP="00F536D7">
      <w:pPr>
        <w:rPr>
          <w:lang w:val="fr-FR"/>
        </w:rPr>
      </w:pPr>
      <w:r w:rsidRPr="00F536D7">
        <w:rPr>
          <w:lang w:val="en-US"/>
        </w:rPr>
        <w:t xml:space="preserve">   </w:t>
      </w:r>
      <w:r w:rsidRPr="00F536D7">
        <w:rPr>
          <w:lang w:val="fr-FR"/>
        </w:rPr>
        <w:t xml:space="preserve">--      </w:t>
      </w:r>
      <w:proofErr w:type="spellStart"/>
      <w:proofErr w:type="gramStart"/>
      <w:r w:rsidRPr="00F536D7">
        <w:rPr>
          <w:lang w:val="fr-FR"/>
        </w:rPr>
        <w:t>rsadsi</w:t>
      </w:r>
      <w:proofErr w:type="spellEnd"/>
      <w:r w:rsidRPr="00F536D7">
        <w:rPr>
          <w:lang w:val="fr-FR"/>
        </w:rPr>
        <w:t>(</w:t>
      </w:r>
      <w:proofErr w:type="gramEnd"/>
      <w:r w:rsidRPr="00F536D7">
        <w:rPr>
          <w:lang w:val="fr-FR"/>
        </w:rPr>
        <w:t xml:space="preserve">113549) </w:t>
      </w:r>
      <w:proofErr w:type="spellStart"/>
      <w:r w:rsidRPr="00F536D7">
        <w:rPr>
          <w:lang w:val="fr-FR"/>
        </w:rPr>
        <w:t>pkcs</w:t>
      </w:r>
      <w:proofErr w:type="spellEnd"/>
      <w:r w:rsidRPr="00F536D7">
        <w:rPr>
          <w:lang w:val="fr-FR"/>
        </w:rPr>
        <w:t xml:space="preserve">(1) pkcs-9(9) </w:t>
      </w:r>
      <w:proofErr w:type="spellStart"/>
      <w:r w:rsidRPr="00F536D7">
        <w:rPr>
          <w:lang w:val="fr-FR"/>
        </w:rPr>
        <w:t>smime</w:t>
      </w:r>
      <w:proofErr w:type="spellEnd"/>
      <w:r w:rsidRPr="00F536D7">
        <w:rPr>
          <w:lang w:val="fr-FR"/>
        </w:rPr>
        <w:t xml:space="preserve">(16) </w:t>
      </w:r>
      <w:proofErr w:type="spellStart"/>
      <w:r w:rsidRPr="00F536D7">
        <w:rPr>
          <w:lang w:val="fr-FR"/>
        </w:rPr>
        <w:t>attributes</w:t>
      </w:r>
      <w:proofErr w:type="spellEnd"/>
      <w:r w:rsidRPr="00F536D7">
        <w:rPr>
          <w:lang w:val="fr-FR"/>
        </w:rPr>
        <w:t>(2)}</w:t>
      </w:r>
    </w:p>
    <w:p w14:paraId="2B39DB0F" w14:textId="77777777" w:rsidR="00F536D7" w:rsidRPr="00F536D7" w:rsidRDefault="00F536D7" w:rsidP="00F536D7">
      <w:pPr>
        <w:rPr>
          <w:lang w:val="fr-FR"/>
        </w:rPr>
      </w:pPr>
    </w:p>
    <w:p w14:paraId="659589B7" w14:textId="77777777" w:rsidR="00F536D7" w:rsidRPr="00F536D7" w:rsidRDefault="00F536D7" w:rsidP="00F536D7">
      <w:pPr>
        <w:rPr>
          <w:lang w:val="fr-FR"/>
        </w:rPr>
      </w:pPr>
    </w:p>
    <w:p w14:paraId="34D12552" w14:textId="77777777" w:rsidR="00F536D7" w:rsidRPr="00F536D7" w:rsidRDefault="00F536D7" w:rsidP="00F536D7">
      <w:pPr>
        <w:rPr>
          <w:lang w:val="en-US"/>
        </w:rPr>
      </w:pPr>
      <w:r w:rsidRPr="00F536D7">
        <w:rPr>
          <w:lang w:val="fr-FR"/>
        </w:rPr>
        <w:lastRenderedPageBreak/>
        <w:t xml:space="preserve">   </w:t>
      </w:r>
      <w:r w:rsidRPr="00F536D7">
        <w:rPr>
          <w:lang w:val="en-US"/>
        </w:rPr>
        <w:t>-- IANA - Values needed</w:t>
      </w:r>
    </w:p>
    <w:p w14:paraId="56918D95" w14:textId="77777777" w:rsidR="00F536D7" w:rsidRPr="00F536D7" w:rsidRDefault="00F536D7" w:rsidP="00F536D7">
      <w:pPr>
        <w:rPr>
          <w:lang w:val="en-US"/>
        </w:rPr>
      </w:pPr>
      <w:r w:rsidRPr="00F536D7">
        <w:rPr>
          <w:lang w:val="en-US"/>
        </w:rPr>
        <w:t xml:space="preserve">   -- Branch for attestation statement types</w:t>
      </w:r>
    </w:p>
    <w:p w14:paraId="28F18252" w14:textId="77777777" w:rsidR="00F536D7" w:rsidRPr="00F536D7" w:rsidRDefault="00F536D7" w:rsidP="00F536D7">
      <w:pPr>
        <w:rPr>
          <w:lang w:val="en-US"/>
        </w:rPr>
      </w:pPr>
      <w:r w:rsidRPr="00F536D7">
        <w:rPr>
          <w:lang w:val="en-US"/>
        </w:rPr>
        <w:t xml:space="preserve">   id-</w:t>
      </w:r>
      <w:proofErr w:type="spellStart"/>
      <w:r w:rsidRPr="00F536D7">
        <w:rPr>
          <w:lang w:val="en-US"/>
        </w:rPr>
        <w:t>ata</w:t>
      </w:r>
      <w:proofErr w:type="spellEnd"/>
      <w:r w:rsidRPr="00F536D7">
        <w:rPr>
          <w:lang w:val="en-US"/>
        </w:rPr>
        <w:t xml:space="preserve"> OBJECT </w:t>
      </w:r>
      <w:proofErr w:type="gramStart"/>
      <w:r w:rsidRPr="00F536D7">
        <w:rPr>
          <w:lang w:val="en-US"/>
        </w:rPr>
        <w:t>IDENTIFIER ::=</w:t>
      </w:r>
      <w:proofErr w:type="gramEnd"/>
      <w:r w:rsidRPr="00F536D7">
        <w:rPr>
          <w:lang w:val="en-US"/>
        </w:rPr>
        <w:t xml:space="preserve"> { id-</w:t>
      </w:r>
      <w:proofErr w:type="spellStart"/>
      <w:r w:rsidRPr="00F536D7">
        <w:rPr>
          <w:lang w:val="en-US"/>
        </w:rPr>
        <w:t>pkix</w:t>
      </w:r>
      <w:proofErr w:type="spellEnd"/>
      <w:r w:rsidRPr="00F536D7">
        <w:rPr>
          <w:lang w:val="en-US"/>
        </w:rPr>
        <w:t xml:space="preserve"> (TBD1) }</w:t>
      </w:r>
    </w:p>
    <w:p w14:paraId="54213A90" w14:textId="77777777" w:rsidR="00F536D7" w:rsidRPr="00F536D7" w:rsidRDefault="00F536D7" w:rsidP="00F536D7">
      <w:pPr>
        <w:rPr>
          <w:lang w:val="en-US"/>
        </w:rPr>
      </w:pPr>
    </w:p>
    <w:p w14:paraId="19D077B0" w14:textId="77777777" w:rsidR="00F536D7" w:rsidRPr="00F536D7" w:rsidRDefault="00F536D7" w:rsidP="00F536D7">
      <w:pPr>
        <w:rPr>
          <w:lang w:val="en-US"/>
        </w:rPr>
      </w:pPr>
      <w:r w:rsidRPr="00F536D7">
        <w:rPr>
          <w:lang w:val="en-US"/>
        </w:rPr>
        <w:t xml:space="preserve">   -- A general comment is that a certificate is a signed binding between</w:t>
      </w:r>
    </w:p>
    <w:p w14:paraId="6D8C5874" w14:textId="77777777" w:rsidR="00F536D7" w:rsidRPr="00F536D7" w:rsidRDefault="00F536D7" w:rsidP="00F536D7">
      <w:pPr>
        <w:rPr>
          <w:lang w:val="en-US"/>
        </w:rPr>
      </w:pPr>
      <w:r w:rsidRPr="00F536D7">
        <w:rPr>
          <w:lang w:val="en-US"/>
        </w:rPr>
        <w:t xml:space="preserve">   -- public key and some identifying info. Below "cert" is an X.509</w:t>
      </w:r>
    </w:p>
    <w:p w14:paraId="3C2A38DA" w14:textId="77777777" w:rsidR="00F536D7" w:rsidRPr="00F536D7" w:rsidRDefault="00F536D7" w:rsidP="00F536D7">
      <w:pPr>
        <w:rPr>
          <w:lang w:val="en-US"/>
        </w:rPr>
      </w:pPr>
      <w:r w:rsidRPr="00F536D7">
        <w:rPr>
          <w:lang w:val="en-US"/>
        </w:rPr>
        <w:t xml:space="preserve">   -- "Certificate". "</w:t>
      </w:r>
      <w:proofErr w:type="spellStart"/>
      <w:r w:rsidRPr="00F536D7">
        <w:rPr>
          <w:lang w:val="en-US"/>
        </w:rPr>
        <w:t>opaqueCert</w:t>
      </w:r>
      <w:proofErr w:type="spellEnd"/>
      <w:r w:rsidRPr="00F536D7">
        <w:rPr>
          <w:lang w:val="en-US"/>
        </w:rPr>
        <w:t>" is just string of bytes that the</w:t>
      </w:r>
    </w:p>
    <w:p w14:paraId="3AD3CD73" w14:textId="77777777" w:rsidR="00F536D7" w:rsidRPr="00F536D7" w:rsidRDefault="00F536D7" w:rsidP="00F536D7">
      <w:pPr>
        <w:rPr>
          <w:lang w:val="en-US"/>
        </w:rPr>
      </w:pPr>
      <w:r w:rsidRPr="00F536D7">
        <w:rPr>
          <w:lang w:val="en-US"/>
        </w:rPr>
        <w:t xml:space="preserve">   -- receiving CA must know how to parse given information not carried</w:t>
      </w:r>
    </w:p>
    <w:p w14:paraId="6A7D8ED7" w14:textId="77777777" w:rsidR="00F536D7" w:rsidRPr="00F536D7" w:rsidRDefault="00F536D7" w:rsidP="00F536D7">
      <w:pPr>
        <w:rPr>
          <w:lang w:val="en-US"/>
        </w:rPr>
      </w:pPr>
      <w:r w:rsidRPr="00F536D7">
        <w:rPr>
          <w:lang w:val="en-US"/>
        </w:rPr>
        <w:t xml:space="preserve">   -- in this object.  "</w:t>
      </w:r>
      <w:proofErr w:type="spellStart"/>
      <w:r w:rsidRPr="00F536D7">
        <w:rPr>
          <w:lang w:val="en-US"/>
        </w:rPr>
        <w:t>typedCert</w:t>
      </w:r>
      <w:proofErr w:type="spellEnd"/>
      <w:r w:rsidRPr="00F536D7">
        <w:rPr>
          <w:lang w:val="en-US"/>
        </w:rPr>
        <w:t>" and "</w:t>
      </w:r>
      <w:proofErr w:type="spellStart"/>
      <w:r w:rsidRPr="00F536D7">
        <w:rPr>
          <w:lang w:val="en-US"/>
        </w:rPr>
        <w:t>typedFlatCert</w:t>
      </w:r>
      <w:proofErr w:type="spellEnd"/>
      <w:r w:rsidRPr="00F536D7">
        <w:rPr>
          <w:lang w:val="en-US"/>
        </w:rPr>
        <w:t>" both use an OID to</w:t>
      </w:r>
    </w:p>
    <w:p w14:paraId="6DDDB4AE" w14:textId="77777777" w:rsidR="00F536D7" w:rsidRPr="00F536D7" w:rsidRDefault="00F536D7" w:rsidP="00F536D7">
      <w:pPr>
        <w:rPr>
          <w:lang w:val="en-US"/>
        </w:rPr>
      </w:pPr>
      <w:r w:rsidRPr="00F536D7">
        <w:rPr>
          <w:lang w:val="en-US"/>
        </w:rPr>
        <w:t xml:space="preserve">   -- identify their types, but differ in that the encoding for </w:t>
      </w:r>
      <w:proofErr w:type="spellStart"/>
      <w:r w:rsidRPr="00F536D7">
        <w:rPr>
          <w:lang w:val="en-US"/>
        </w:rPr>
        <w:t>typedCert</w:t>
      </w:r>
      <w:proofErr w:type="spellEnd"/>
    </w:p>
    <w:p w14:paraId="6D696A99" w14:textId="77777777" w:rsidR="00F536D7" w:rsidRPr="00F536D7" w:rsidRDefault="00F536D7" w:rsidP="00F536D7">
      <w:pPr>
        <w:rPr>
          <w:lang w:val="en-US"/>
        </w:rPr>
      </w:pPr>
      <w:r w:rsidRPr="00F536D7">
        <w:rPr>
          <w:lang w:val="en-US"/>
        </w:rPr>
        <w:t xml:space="preserve">   -- is always valid ASN1, whereas the </w:t>
      </w:r>
      <w:proofErr w:type="spellStart"/>
      <w:r w:rsidRPr="00F536D7">
        <w:rPr>
          <w:lang w:val="en-US"/>
        </w:rPr>
        <w:t>typedFlatCert</w:t>
      </w:r>
      <w:proofErr w:type="spellEnd"/>
      <w:r w:rsidRPr="00F536D7">
        <w:rPr>
          <w:lang w:val="en-US"/>
        </w:rPr>
        <w:t xml:space="preserve"> is just a string of</w:t>
      </w:r>
    </w:p>
    <w:p w14:paraId="002B654C" w14:textId="77777777" w:rsidR="00F536D7" w:rsidRPr="00F536D7" w:rsidRDefault="00F536D7" w:rsidP="00F536D7">
      <w:pPr>
        <w:rPr>
          <w:lang w:val="en-US"/>
        </w:rPr>
      </w:pPr>
      <w:r w:rsidRPr="00F536D7">
        <w:rPr>
          <w:lang w:val="en-US"/>
        </w:rPr>
        <w:t xml:space="preserve">   -- bytes that must be interpreted according to the type.  Note that a</w:t>
      </w:r>
    </w:p>
    <w:p w14:paraId="1BD9D5E0" w14:textId="77777777" w:rsidR="00F536D7" w:rsidRPr="00F536D7" w:rsidRDefault="00F536D7" w:rsidP="00F536D7">
      <w:pPr>
        <w:rPr>
          <w:lang w:val="en-US"/>
        </w:rPr>
      </w:pPr>
      <w:r w:rsidRPr="00F536D7">
        <w:rPr>
          <w:lang w:val="en-US"/>
        </w:rPr>
        <w:t xml:space="preserve">   -- </w:t>
      </w:r>
      <w:proofErr w:type="spellStart"/>
      <w:r w:rsidRPr="00F536D7">
        <w:rPr>
          <w:lang w:val="en-US"/>
        </w:rPr>
        <w:t>typedFlatCert</w:t>
      </w:r>
      <w:proofErr w:type="spellEnd"/>
      <w:r w:rsidRPr="00F536D7">
        <w:rPr>
          <w:lang w:val="en-US"/>
        </w:rPr>
        <w:t xml:space="preserve"> MAY contain an encapsulated ASN1 object, but this is</w:t>
      </w:r>
    </w:p>
    <w:p w14:paraId="0EEEADDF" w14:textId="77777777" w:rsidR="00F536D7" w:rsidRPr="00F536D7" w:rsidRDefault="00F536D7" w:rsidP="00F536D7">
      <w:pPr>
        <w:rPr>
          <w:lang w:val="en-US"/>
        </w:rPr>
      </w:pPr>
      <w:r w:rsidRPr="00F536D7">
        <w:rPr>
          <w:lang w:val="en-US"/>
        </w:rPr>
        <w:t xml:space="preserve">   -- not the best use of the type and is hereby discouraged.</w:t>
      </w:r>
    </w:p>
    <w:p w14:paraId="75910E6A" w14:textId="77777777" w:rsidR="00F536D7" w:rsidRPr="00F536D7" w:rsidRDefault="00F536D7" w:rsidP="00F536D7">
      <w:pPr>
        <w:rPr>
          <w:lang w:val="en-US"/>
        </w:rPr>
      </w:pPr>
    </w:p>
    <w:p w14:paraId="58E2E082" w14:textId="77777777" w:rsidR="00F536D7" w:rsidRPr="00F536D7" w:rsidRDefault="00F536D7" w:rsidP="00F536D7">
      <w:pPr>
        <w:rPr>
          <w:lang w:val="en-US"/>
        </w:rPr>
      </w:pPr>
      <w:r w:rsidRPr="00F536D7">
        <w:rPr>
          <w:lang w:val="en-US"/>
        </w:rPr>
        <w:t xml:space="preserve">   </w:t>
      </w:r>
      <w:proofErr w:type="spellStart"/>
      <w:proofErr w:type="gramStart"/>
      <w:r w:rsidRPr="00F536D7">
        <w:rPr>
          <w:lang w:val="en-US"/>
        </w:rPr>
        <w:t>CertificateChoice</w:t>
      </w:r>
      <w:proofErr w:type="spellEnd"/>
      <w:r w:rsidRPr="00F536D7">
        <w:rPr>
          <w:lang w:val="en-US"/>
        </w:rPr>
        <w:t xml:space="preserve"> ::=</w:t>
      </w:r>
      <w:proofErr w:type="gramEnd"/>
    </w:p>
    <w:p w14:paraId="12CBB990" w14:textId="77777777" w:rsidR="00F536D7" w:rsidRPr="00F536D7" w:rsidRDefault="00F536D7" w:rsidP="00F536D7">
      <w:pPr>
        <w:rPr>
          <w:lang w:val="en-US"/>
        </w:rPr>
      </w:pPr>
      <w:r w:rsidRPr="00F536D7">
        <w:rPr>
          <w:lang w:val="en-US"/>
        </w:rPr>
        <w:t xml:space="preserve">      CHOICE {</w:t>
      </w:r>
    </w:p>
    <w:p w14:paraId="2C9A9717" w14:textId="77777777" w:rsidR="00F536D7" w:rsidRPr="00F536D7" w:rsidRDefault="00F536D7" w:rsidP="00F536D7">
      <w:pPr>
        <w:rPr>
          <w:lang w:val="en-US"/>
        </w:rPr>
      </w:pPr>
      <w:r w:rsidRPr="00F536D7">
        <w:rPr>
          <w:lang w:val="en-US"/>
        </w:rPr>
        <w:t xml:space="preserve">         cert Certificate, -- typical X.509 cert</w:t>
      </w:r>
    </w:p>
    <w:p w14:paraId="41A315A9" w14:textId="77777777" w:rsidR="00F536D7" w:rsidRPr="00F536D7" w:rsidRDefault="00F536D7" w:rsidP="00F536D7">
      <w:pPr>
        <w:rPr>
          <w:lang w:val="en-US"/>
        </w:rPr>
      </w:pPr>
      <w:r w:rsidRPr="00F536D7">
        <w:rPr>
          <w:lang w:val="en-US"/>
        </w:rPr>
        <w:t xml:space="preserve">         </w:t>
      </w:r>
      <w:proofErr w:type="spellStart"/>
      <w:r w:rsidRPr="00F536D7">
        <w:rPr>
          <w:lang w:val="en-US"/>
        </w:rPr>
        <w:t>opaqueCert</w:t>
      </w:r>
      <w:proofErr w:type="spellEnd"/>
      <w:r w:rsidRPr="00F536D7">
        <w:rPr>
          <w:lang w:val="en-US"/>
        </w:rPr>
        <w:t xml:space="preserve"> [0] IMPLICIT OCTET STRING,</w:t>
      </w:r>
    </w:p>
    <w:p w14:paraId="2882D91A" w14:textId="77777777" w:rsidR="00F536D7" w:rsidRPr="00F536D7" w:rsidRDefault="00F536D7" w:rsidP="00F536D7">
      <w:pPr>
        <w:rPr>
          <w:lang w:val="en-US"/>
        </w:rPr>
      </w:pPr>
    </w:p>
    <w:p w14:paraId="3ECF72B8" w14:textId="77777777" w:rsidR="00F536D7" w:rsidRPr="00F536D7" w:rsidRDefault="00F536D7" w:rsidP="00F536D7">
      <w:pPr>
        <w:rPr>
          <w:lang w:val="en-US"/>
        </w:rPr>
      </w:pPr>
    </w:p>
    <w:p w14:paraId="3770C021" w14:textId="77777777" w:rsidR="00F536D7" w:rsidRPr="00F536D7" w:rsidRDefault="00F536D7" w:rsidP="00F536D7">
      <w:pPr>
        <w:rPr>
          <w:lang w:val="en-US"/>
        </w:rPr>
      </w:pPr>
    </w:p>
    <w:p w14:paraId="7B87902B" w14:textId="77777777" w:rsidR="00F536D7" w:rsidRPr="00F536D7" w:rsidRDefault="00F536D7" w:rsidP="00F536D7">
      <w:pPr>
        <w:rPr>
          <w:lang w:val="en-US"/>
        </w:rPr>
      </w:pPr>
      <w:proofErr w:type="spellStart"/>
      <w:r w:rsidRPr="00F536D7">
        <w:rPr>
          <w:lang w:val="en-US"/>
        </w:rPr>
        <w:t>StJohns</w:t>
      </w:r>
      <w:proofErr w:type="spellEnd"/>
      <w:r w:rsidRPr="00F536D7">
        <w:rPr>
          <w:lang w:val="en-US"/>
        </w:rPr>
        <w:t xml:space="preserve">                  Expires 9 December 2023            </w:t>
      </w:r>
      <w:proofErr w:type="gramStart"/>
      <w:r w:rsidRPr="00F536D7">
        <w:rPr>
          <w:lang w:val="en-US"/>
        </w:rPr>
        <w:t xml:space="preserve">   [</w:t>
      </w:r>
      <w:proofErr w:type="gramEnd"/>
      <w:r w:rsidRPr="00F536D7">
        <w:rPr>
          <w:lang w:val="en-US"/>
        </w:rPr>
        <w:t>Page 14]</w:t>
      </w:r>
    </w:p>
    <w:p w14:paraId="1AB2CE30" w14:textId="77777777" w:rsidR="00F536D7" w:rsidRPr="00F536D7" w:rsidRDefault="00F536D7" w:rsidP="00F536D7">
      <w:pPr>
        <w:rPr>
          <w:lang w:val="en-US"/>
        </w:rPr>
      </w:pPr>
      <w:r w:rsidRPr="003E36E0">
        <w:rPr>
          <w:lang w:val="en-US"/>
          <w:rPrChange w:id="453" w:author="Tschofenig, Hannes (T CST SEA-DE)" w:date="2023-06-29T13:31:00Z">
            <w:rPr/>
          </w:rPrChange>
        </w:rPr>
        <w:br w:type="page"/>
      </w:r>
    </w:p>
    <w:p w14:paraId="589CD7FC" w14:textId="77777777" w:rsidR="00F536D7" w:rsidRPr="00F536D7" w:rsidRDefault="00F536D7" w:rsidP="00F536D7">
      <w:pPr>
        <w:rPr>
          <w:lang w:val="en-US"/>
        </w:rPr>
      </w:pPr>
      <w:r w:rsidRPr="00F536D7">
        <w:rPr>
          <w:lang w:val="en-US"/>
        </w:rPr>
        <w:lastRenderedPageBreak/>
        <w:t>Internet-Draft         CSR Attestation Attributes              June 2023</w:t>
      </w:r>
    </w:p>
    <w:p w14:paraId="1416C281" w14:textId="77777777" w:rsidR="00F536D7" w:rsidRPr="00F536D7" w:rsidRDefault="00F536D7" w:rsidP="00F536D7">
      <w:pPr>
        <w:rPr>
          <w:lang w:val="en-US"/>
        </w:rPr>
      </w:pPr>
    </w:p>
    <w:p w14:paraId="48308E2D" w14:textId="77777777" w:rsidR="00F536D7" w:rsidRPr="00F536D7" w:rsidRDefault="00F536D7" w:rsidP="00F536D7">
      <w:pPr>
        <w:rPr>
          <w:lang w:val="en-US"/>
        </w:rPr>
      </w:pPr>
    </w:p>
    <w:p w14:paraId="09CB40D9" w14:textId="77777777" w:rsidR="00F536D7" w:rsidRPr="00F536D7" w:rsidRDefault="00F536D7" w:rsidP="00F536D7">
      <w:pPr>
        <w:rPr>
          <w:lang w:val="en-US"/>
        </w:rPr>
      </w:pPr>
      <w:r w:rsidRPr="00F536D7">
        <w:rPr>
          <w:lang w:val="en-US"/>
        </w:rPr>
        <w:t xml:space="preserve">         </w:t>
      </w:r>
      <w:proofErr w:type="spellStart"/>
      <w:r w:rsidRPr="00F536D7">
        <w:rPr>
          <w:lang w:val="en-US"/>
        </w:rPr>
        <w:t>typedCert</w:t>
      </w:r>
      <w:proofErr w:type="spellEnd"/>
      <w:r w:rsidRPr="00F536D7">
        <w:rPr>
          <w:lang w:val="en-US"/>
        </w:rPr>
        <w:t xml:space="preserve"> [1] IMPLICIT </w:t>
      </w:r>
      <w:proofErr w:type="spellStart"/>
      <w:r w:rsidRPr="00F536D7">
        <w:rPr>
          <w:lang w:val="en-US"/>
        </w:rPr>
        <w:t>TypedCert</w:t>
      </w:r>
      <w:proofErr w:type="spellEnd"/>
      <w:r w:rsidRPr="00F536D7">
        <w:rPr>
          <w:lang w:val="en-US"/>
        </w:rPr>
        <w:t xml:space="preserve">, -- not ASN1 </w:t>
      </w:r>
      <w:proofErr w:type="spellStart"/>
      <w:r w:rsidRPr="00F536D7">
        <w:rPr>
          <w:lang w:val="en-US"/>
        </w:rPr>
        <w:t>parseable</w:t>
      </w:r>
      <w:proofErr w:type="spellEnd"/>
    </w:p>
    <w:p w14:paraId="558378E8" w14:textId="77777777" w:rsidR="00F536D7" w:rsidRPr="00F536D7" w:rsidRDefault="00F536D7" w:rsidP="00F536D7">
      <w:pPr>
        <w:rPr>
          <w:lang w:val="en-US"/>
        </w:rPr>
      </w:pPr>
    </w:p>
    <w:p w14:paraId="2FC23F56" w14:textId="77777777" w:rsidR="00F536D7" w:rsidRPr="00F536D7" w:rsidRDefault="00F536D7" w:rsidP="00F536D7">
      <w:pPr>
        <w:rPr>
          <w:lang w:val="en-US"/>
        </w:rPr>
      </w:pPr>
      <w:r w:rsidRPr="00F536D7">
        <w:rPr>
          <w:lang w:val="en-US"/>
        </w:rPr>
        <w:t xml:space="preserve">         </w:t>
      </w:r>
      <w:proofErr w:type="spellStart"/>
      <w:r w:rsidRPr="00F536D7">
        <w:rPr>
          <w:lang w:val="en-US"/>
        </w:rPr>
        <w:t>typedFlatCert</w:t>
      </w:r>
      <w:proofErr w:type="spellEnd"/>
      <w:r w:rsidRPr="00F536D7">
        <w:rPr>
          <w:lang w:val="en-US"/>
        </w:rPr>
        <w:t xml:space="preserve"> [2] IMPLICIT </w:t>
      </w:r>
      <w:proofErr w:type="spellStart"/>
      <w:r w:rsidRPr="00F536D7">
        <w:rPr>
          <w:lang w:val="en-US"/>
        </w:rPr>
        <w:t>TypedFlatCert</w:t>
      </w:r>
      <w:proofErr w:type="spellEnd"/>
    </w:p>
    <w:p w14:paraId="4A04A507" w14:textId="77777777" w:rsidR="00F536D7" w:rsidRPr="00F536D7" w:rsidRDefault="00F536D7" w:rsidP="00F536D7">
      <w:pPr>
        <w:rPr>
          <w:lang w:val="en-US"/>
        </w:rPr>
      </w:pPr>
      <w:r w:rsidRPr="00F536D7">
        <w:rPr>
          <w:lang w:val="en-US"/>
        </w:rPr>
        <w:t xml:space="preserve">      }</w:t>
      </w:r>
    </w:p>
    <w:p w14:paraId="2F3BCEC4" w14:textId="77777777" w:rsidR="00F536D7" w:rsidRPr="00F536D7" w:rsidRDefault="00F536D7" w:rsidP="00F536D7">
      <w:pPr>
        <w:rPr>
          <w:lang w:val="en-US"/>
        </w:rPr>
      </w:pPr>
    </w:p>
    <w:p w14:paraId="24780B26" w14:textId="77777777" w:rsidR="00F536D7" w:rsidRPr="00F536D7" w:rsidRDefault="00F536D7" w:rsidP="00F536D7">
      <w:pPr>
        <w:rPr>
          <w:lang w:val="en-US"/>
        </w:rPr>
      </w:pPr>
      <w:r w:rsidRPr="00F536D7">
        <w:rPr>
          <w:lang w:val="en-US"/>
        </w:rPr>
        <w:t xml:space="preserve">   -- Cribbed from definition of CONTENT-TYPE</w:t>
      </w:r>
    </w:p>
    <w:p w14:paraId="2C507165" w14:textId="77777777" w:rsidR="00F536D7" w:rsidRPr="00F536D7" w:rsidRDefault="00F536D7" w:rsidP="00F536D7">
      <w:pPr>
        <w:rPr>
          <w:lang w:val="en-US"/>
        </w:rPr>
      </w:pPr>
      <w:r w:rsidRPr="00F536D7">
        <w:rPr>
          <w:lang w:val="en-US"/>
        </w:rPr>
        <w:t xml:space="preserve">   -- Alternately as </w:t>
      </w:r>
      <w:proofErr w:type="spellStart"/>
      <w:proofErr w:type="gramStart"/>
      <w:r w:rsidRPr="00F536D7">
        <w:rPr>
          <w:lang w:val="en-US"/>
        </w:rPr>
        <w:t>TypedCert</w:t>
      </w:r>
      <w:proofErr w:type="spellEnd"/>
      <w:r w:rsidRPr="00F536D7">
        <w:rPr>
          <w:lang w:val="en-US"/>
        </w:rPr>
        <w:t xml:space="preserve"> ::=</w:t>
      </w:r>
      <w:proofErr w:type="gramEnd"/>
      <w:r w:rsidRPr="00F536D7">
        <w:rPr>
          <w:lang w:val="en-US"/>
        </w:rPr>
        <w:t xml:space="preserve"> </w:t>
      </w:r>
      <w:proofErr w:type="spellStart"/>
      <w:r w:rsidRPr="00F536D7">
        <w:rPr>
          <w:lang w:val="en-US"/>
        </w:rPr>
        <w:t>SingleAttribute</w:t>
      </w:r>
      <w:proofErr w:type="spellEnd"/>
    </w:p>
    <w:p w14:paraId="251AF933" w14:textId="77777777" w:rsidR="00F536D7" w:rsidRPr="00F536D7" w:rsidRDefault="00F536D7" w:rsidP="00F536D7">
      <w:pPr>
        <w:rPr>
          <w:lang w:val="en-US"/>
        </w:rPr>
      </w:pPr>
      <w:r w:rsidRPr="00F536D7">
        <w:rPr>
          <w:lang w:val="en-US"/>
        </w:rPr>
        <w:t xml:space="preserve">   --</w:t>
      </w:r>
    </w:p>
    <w:p w14:paraId="16D6D446" w14:textId="77777777" w:rsidR="00F536D7" w:rsidRPr="00F536D7" w:rsidRDefault="00F536D7" w:rsidP="00F536D7">
      <w:pPr>
        <w:rPr>
          <w:lang w:val="en-US"/>
        </w:rPr>
      </w:pPr>
      <w:r w:rsidRPr="00F536D7">
        <w:rPr>
          <w:lang w:val="en-US"/>
        </w:rPr>
        <w:t xml:space="preserve">   TYPED-</w:t>
      </w:r>
      <w:proofErr w:type="gramStart"/>
      <w:r w:rsidRPr="00F536D7">
        <w:rPr>
          <w:lang w:val="en-US"/>
        </w:rPr>
        <w:t>CERT ::=</w:t>
      </w:r>
      <w:proofErr w:type="gramEnd"/>
      <w:r w:rsidRPr="00F536D7">
        <w:rPr>
          <w:lang w:val="en-US"/>
        </w:rPr>
        <w:t xml:space="preserve"> TYPE-IDENTIFIER -- object id and a matching ASN1</w:t>
      </w:r>
    </w:p>
    <w:p w14:paraId="4A9A447D" w14:textId="77777777" w:rsidR="00F536D7" w:rsidRPr="00F536D7" w:rsidRDefault="00F536D7" w:rsidP="00F536D7">
      <w:pPr>
        <w:rPr>
          <w:lang w:val="en-US"/>
        </w:rPr>
      </w:pPr>
      <w:r w:rsidRPr="00F536D7">
        <w:rPr>
          <w:lang w:val="en-US"/>
        </w:rPr>
        <w:t xml:space="preserve">                                  -- structure encoded as a sequence</w:t>
      </w:r>
    </w:p>
    <w:p w14:paraId="1B425F0E" w14:textId="77777777" w:rsidR="00F536D7" w:rsidRPr="00F536D7" w:rsidRDefault="00F536D7" w:rsidP="00F536D7">
      <w:pPr>
        <w:rPr>
          <w:lang w:val="en-US"/>
        </w:rPr>
      </w:pPr>
      <w:r w:rsidRPr="00F536D7">
        <w:rPr>
          <w:lang w:val="en-US"/>
        </w:rPr>
        <w:t xml:space="preserve">   </w:t>
      </w:r>
      <w:proofErr w:type="spellStart"/>
      <w:proofErr w:type="gramStart"/>
      <w:r w:rsidRPr="00F536D7">
        <w:rPr>
          <w:lang w:val="en-US"/>
        </w:rPr>
        <w:t>CertType</w:t>
      </w:r>
      <w:proofErr w:type="spellEnd"/>
      <w:r w:rsidRPr="00F536D7">
        <w:rPr>
          <w:lang w:val="en-US"/>
        </w:rPr>
        <w:t xml:space="preserve"> ::=</w:t>
      </w:r>
      <w:proofErr w:type="gramEnd"/>
      <w:r w:rsidRPr="00F536D7">
        <w:rPr>
          <w:lang w:val="en-US"/>
        </w:rPr>
        <w:t xml:space="preserve"> </w:t>
      </w:r>
      <w:proofErr w:type="spellStart"/>
      <w:r w:rsidRPr="00F536D7">
        <w:rPr>
          <w:lang w:val="en-US"/>
        </w:rPr>
        <w:t>TYPED-CERT.&amp;id</w:t>
      </w:r>
      <w:proofErr w:type="spellEnd"/>
    </w:p>
    <w:p w14:paraId="5C456849" w14:textId="77777777" w:rsidR="00F536D7" w:rsidRPr="00F536D7" w:rsidRDefault="00F536D7" w:rsidP="00F536D7">
      <w:pPr>
        <w:rPr>
          <w:lang w:val="en-US"/>
        </w:rPr>
      </w:pPr>
    </w:p>
    <w:p w14:paraId="6DBEAE4E" w14:textId="77777777" w:rsidR="00F536D7" w:rsidRPr="00F536D7" w:rsidRDefault="00F536D7" w:rsidP="00F536D7">
      <w:pPr>
        <w:rPr>
          <w:lang w:val="en-US"/>
        </w:rPr>
      </w:pPr>
      <w:r w:rsidRPr="00F536D7">
        <w:rPr>
          <w:lang w:val="en-US"/>
        </w:rPr>
        <w:t xml:space="preserve">   </w:t>
      </w:r>
      <w:proofErr w:type="spellStart"/>
      <w:proofErr w:type="gramStart"/>
      <w:r w:rsidRPr="00F536D7">
        <w:rPr>
          <w:lang w:val="en-US"/>
        </w:rPr>
        <w:t>TypedCert</w:t>
      </w:r>
      <w:proofErr w:type="spellEnd"/>
      <w:r w:rsidRPr="00F536D7">
        <w:rPr>
          <w:lang w:val="en-US"/>
        </w:rPr>
        <w:t xml:space="preserve"> ::=</w:t>
      </w:r>
      <w:proofErr w:type="gramEnd"/>
      <w:r w:rsidRPr="00F536D7">
        <w:rPr>
          <w:lang w:val="en-US"/>
        </w:rPr>
        <w:t xml:space="preserve"> SEQUENCE {</w:t>
      </w:r>
    </w:p>
    <w:p w14:paraId="4731D4DB" w14:textId="77777777" w:rsidR="00F536D7" w:rsidRPr="00F536D7" w:rsidRDefault="00F536D7" w:rsidP="00F536D7">
      <w:pPr>
        <w:rPr>
          <w:lang w:val="en-US"/>
        </w:rPr>
      </w:pPr>
      <w:r w:rsidRPr="00F536D7">
        <w:rPr>
          <w:lang w:val="en-US"/>
        </w:rPr>
        <w:t xml:space="preserve">                 </w:t>
      </w:r>
      <w:proofErr w:type="spellStart"/>
      <w:r w:rsidRPr="00F536D7">
        <w:rPr>
          <w:lang w:val="en-US"/>
        </w:rPr>
        <w:t>certType</w:t>
      </w:r>
      <w:proofErr w:type="spellEnd"/>
      <w:r w:rsidRPr="00F536D7">
        <w:rPr>
          <w:lang w:val="en-US"/>
        </w:rPr>
        <w:t xml:space="preserve">     </w:t>
      </w:r>
      <w:proofErr w:type="spellStart"/>
      <w:r w:rsidRPr="00F536D7">
        <w:rPr>
          <w:lang w:val="en-US"/>
        </w:rPr>
        <w:t>TYPED-CERT.&amp;id</w:t>
      </w:r>
      <w:proofErr w:type="spellEnd"/>
      <w:r w:rsidRPr="00F536D7">
        <w:rPr>
          <w:lang w:val="en-US"/>
        </w:rPr>
        <w:t>({</w:t>
      </w:r>
      <w:proofErr w:type="spellStart"/>
      <w:r w:rsidRPr="00F536D7">
        <w:rPr>
          <w:lang w:val="en-US"/>
        </w:rPr>
        <w:t>TypedCertSet</w:t>
      </w:r>
      <w:proofErr w:type="spellEnd"/>
      <w:r w:rsidRPr="00F536D7">
        <w:rPr>
          <w:lang w:val="en-US"/>
        </w:rPr>
        <w:t>}),</w:t>
      </w:r>
    </w:p>
    <w:p w14:paraId="5DBFAC66" w14:textId="77777777" w:rsidR="00F536D7" w:rsidRPr="00F536D7" w:rsidRDefault="00F536D7" w:rsidP="00F536D7">
      <w:pPr>
        <w:rPr>
          <w:lang w:val="en-US"/>
        </w:rPr>
      </w:pPr>
      <w:r w:rsidRPr="00F536D7">
        <w:rPr>
          <w:lang w:val="en-US"/>
        </w:rPr>
        <w:t xml:space="preserve">                 content      </w:t>
      </w:r>
      <w:proofErr w:type="spellStart"/>
      <w:r w:rsidRPr="00F536D7">
        <w:rPr>
          <w:lang w:val="en-US"/>
        </w:rPr>
        <w:t>TYPED-CERT.&amp;Type</w:t>
      </w:r>
      <w:proofErr w:type="spellEnd"/>
      <w:r w:rsidRPr="00F536D7">
        <w:rPr>
          <w:lang w:val="en-US"/>
        </w:rPr>
        <w:t xml:space="preserve"> ({</w:t>
      </w:r>
      <w:proofErr w:type="spellStart"/>
      <w:r w:rsidRPr="00F536D7">
        <w:rPr>
          <w:lang w:val="en-US"/>
        </w:rPr>
        <w:t>TypedCertSet</w:t>
      </w:r>
      <w:proofErr w:type="spellEnd"/>
      <w:r w:rsidRPr="00F536D7">
        <w:rPr>
          <w:lang w:val="en-US"/>
        </w:rPr>
        <w:t>}{@certType})</w:t>
      </w:r>
    </w:p>
    <w:p w14:paraId="1D45B2E7" w14:textId="77777777" w:rsidR="00F536D7" w:rsidRPr="00F536D7" w:rsidRDefault="00F536D7" w:rsidP="00F536D7">
      <w:pPr>
        <w:rPr>
          <w:lang w:val="en-US"/>
        </w:rPr>
      </w:pPr>
      <w:r w:rsidRPr="00F536D7">
        <w:rPr>
          <w:lang w:val="en-US"/>
        </w:rPr>
        <w:t xml:space="preserve">             }</w:t>
      </w:r>
    </w:p>
    <w:p w14:paraId="15ED0656" w14:textId="77777777" w:rsidR="00F536D7" w:rsidRPr="00F536D7" w:rsidRDefault="00F536D7" w:rsidP="00F536D7">
      <w:pPr>
        <w:rPr>
          <w:lang w:val="en-US"/>
        </w:rPr>
      </w:pPr>
    </w:p>
    <w:p w14:paraId="4118D07B" w14:textId="77777777" w:rsidR="00F536D7" w:rsidRPr="00F536D7" w:rsidRDefault="00F536D7" w:rsidP="00F536D7">
      <w:pPr>
        <w:rPr>
          <w:lang w:val="en-US"/>
        </w:rPr>
      </w:pPr>
      <w:r w:rsidRPr="00F536D7">
        <w:rPr>
          <w:lang w:val="en-US"/>
        </w:rPr>
        <w:t xml:space="preserve">   </w:t>
      </w:r>
      <w:proofErr w:type="spellStart"/>
      <w:r w:rsidRPr="00F536D7">
        <w:rPr>
          <w:lang w:val="en-US"/>
        </w:rPr>
        <w:t>TypedCertSet</w:t>
      </w:r>
      <w:proofErr w:type="spellEnd"/>
      <w:r w:rsidRPr="00F536D7">
        <w:rPr>
          <w:lang w:val="en-US"/>
        </w:rPr>
        <w:t xml:space="preserve"> TYPED-</w:t>
      </w:r>
      <w:proofErr w:type="gramStart"/>
      <w:r w:rsidRPr="00F536D7">
        <w:rPr>
          <w:lang w:val="en-US"/>
        </w:rPr>
        <w:t>CERT ::=</w:t>
      </w:r>
      <w:proofErr w:type="gramEnd"/>
    </w:p>
    <w:p w14:paraId="7002E435" w14:textId="77777777" w:rsidR="00F536D7" w:rsidRPr="00F536D7" w:rsidRDefault="00F536D7" w:rsidP="00F536D7">
      <w:pPr>
        <w:rPr>
          <w:lang w:val="en-US"/>
        </w:rPr>
      </w:pPr>
      <w:r w:rsidRPr="00F536D7">
        <w:rPr>
          <w:lang w:val="en-US"/>
        </w:rPr>
        <w:t xml:space="preserve">                ... -- Empty for now,</w:t>
      </w:r>
    </w:p>
    <w:p w14:paraId="39F9CA2D" w14:textId="77777777" w:rsidR="00F536D7" w:rsidRPr="00F536D7" w:rsidRDefault="00F536D7" w:rsidP="00F536D7">
      <w:pPr>
        <w:rPr>
          <w:lang w:val="en-US"/>
        </w:rPr>
      </w:pPr>
      <w:r w:rsidRPr="00F536D7">
        <w:rPr>
          <w:lang w:val="en-US"/>
        </w:rPr>
        <w:t xml:space="preserve">                }</w:t>
      </w:r>
    </w:p>
    <w:p w14:paraId="3ECE032E" w14:textId="77777777" w:rsidR="00F536D7" w:rsidRPr="00F536D7" w:rsidRDefault="00F536D7" w:rsidP="00F536D7">
      <w:pPr>
        <w:rPr>
          <w:lang w:val="en-US"/>
        </w:rPr>
      </w:pPr>
    </w:p>
    <w:p w14:paraId="005CC598" w14:textId="77777777" w:rsidR="00F536D7" w:rsidRPr="00F536D7" w:rsidRDefault="00F536D7" w:rsidP="00F536D7">
      <w:pPr>
        <w:rPr>
          <w:lang w:val="en-US"/>
        </w:rPr>
      </w:pPr>
    </w:p>
    <w:p w14:paraId="02150F72" w14:textId="77777777" w:rsidR="00F536D7" w:rsidRPr="00F536D7" w:rsidRDefault="00F536D7" w:rsidP="00F536D7">
      <w:pPr>
        <w:rPr>
          <w:lang w:val="en-US"/>
        </w:rPr>
      </w:pPr>
      <w:r w:rsidRPr="00F536D7">
        <w:rPr>
          <w:lang w:val="en-US"/>
        </w:rPr>
        <w:t xml:space="preserve">   -- The receiving entity is expected to be able to parse the </w:t>
      </w:r>
      <w:proofErr w:type="spellStart"/>
      <w:r w:rsidRPr="00F536D7">
        <w:rPr>
          <w:lang w:val="en-US"/>
        </w:rPr>
        <w:t>certBody</w:t>
      </w:r>
      <w:proofErr w:type="spellEnd"/>
    </w:p>
    <w:p w14:paraId="7CFE36DE" w14:textId="77777777" w:rsidR="00F536D7" w:rsidRPr="00F536D7" w:rsidRDefault="00F536D7" w:rsidP="00F536D7">
      <w:pPr>
        <w:rPr>
          <w:lang w:val="en-US"/>
        </w:rPr>
      </w:pPr>
      <w:r w:rsidRPr="00F536D7">
        <w:rPr>
          <w:lang w:val="en-US"/>
        </w:rPr>
        <w:t xml:space="preserve">   -- field given the value of the </w:t>
      </w:r>
      <w:proofErr w:type="spellStart"/>
      <w:r w:rsidRPr="00F536D7">
        <w:rPr>
          <w:lang w:val="en-US"/>
        </w:rPr>
        <w:t>certType</w:t>
      </w:r>
      <w:proofErr w:type="spellEnd"/>
      <w:r w:rsidRPr="00F536D7">
        <w:rPr>
          <w:lang w:val="en-US"/>
        </w:rPr>
        <w:t xml:space="preserve"> field.  This differs from</w:t>
      </w:r>
    </w:p>
    <w:p w14:paraId="3F8BE28A" w14:textId="77777777" w:rsidR="00F536D7" w:rsidRPr="00F536D7" w:rsidRDefault="00F536D7" w:rsidP="00F536D7">
      <w:pPr>
        <w:rPr>
          <w:lang w:val="en-US"/>
        </w:rPr>
      </w:pPr>
      <w:r w:rsidRPr="00F536D7">
        <w:rPr>
          <w:lang w:val="en-US"/>
        </w:rPr>
        <w:t xml:space="preserve">   -- </w:t>
      </w:r>
      <w:proofErr w:type="spellStart"/>
      <w:r w:rsidRPr="00F536D7">
        <w:rPr>
          <w:lang w:val="en-US"/>
        </w:rPr>
        <w:t>TypedCert</w:t>
      </w:r>
      <w:proofErr w:type="spellEnd"/>
      <w:r w:rsidRPr="00F536D7">
        <w:rPr>
          <w:lang w:val="en-US"/>
        </w:rPr>
        <w:t xml:space="preserve"> in that the contents of the </w:t>
      </w:r>
      <w:proofErr w:type="spellStart"/>
      <w:r w:rsidRPr="00F536D7">
        <w:rPr>
          <w:lang w:val="en-US"/>
        </w:rPr>
        <w:t>certBody</w:t>
      </w:r>
      <w:proofErr w:type="spellEnd"/>
      <w:r w:rsidRPr="00F536D7">
        <w:rPr>
          <w:lang w:val="en-US"/>
        </w:rPr>
        <w:t xml:space="preserve"> field are not</w:t>
      </w:r>
    </w:p>
    <w:p w14:paraId="747EA484" w14:textId="77777777" w:rsidR="00F536D7" w:rsidRPr="00F536D7" w:rsidRDefault="00F536D7" w:rsidP="00F536D7">
      <w:pPr>
        <w:rPr>
          <w:lang w:val="en-US"/>
        </w:rPr>
      </w:pPr>
      <w:r w:rsidRPr="00F536D7">
        <w:rPr>
          <w:lang w:val="en-US"/>
        </w:rPr>
        <w:t xml:space="preserve">   -- necessarily well formed ASN1 in this case the </w:t>
      </w:r>
      <w:proofErr w:type="spellStart"/>
      <w:r w:rsidRPr="00F536D7">
        <w:rPr>
          <w:lang w:val="en-US"/>
        </w:rPr>
        <w:t>certType</w:t>
      </w:r>
      <w:proofErr w:type="spellEnd"/>
      <w:r w:rsidRPr="00F536D7">
        <w:rPr>
          <w:lang w:val="en-US"/>
        </w:rPr>
        <w:t xml:space="preserve"> tells you</w:t>
      </w:r>
    </w:p>
    <w:p w14:paraId="397A5ABC" w14:textId="77777777" w:rsidR="00F536D7" w:rsidRPr="00F536D7" w:rsidRDefault="00F536D7" w:rsidP="00F536D7">
      <w:pPr>
        <w:rPr>
          <w:lang w:val="en-US"/>
        </w:rPr>
      </w:pPr>
      <w:r w:rsidRPr="00F536D7">
        <w:rPr>
          <w:lang w:val="en-US"/>
        </w:rPr>
        <w:t xml:space="preserve">   -- how to parse the body of the OCTET STRING,</w:t>
      </w:r>
    </w:p>
    <w:p w14:paraId="25F79EAA" w14:textId="77777777" w:rsidR="00F536D7" w:rsidRPr="00F536D7" w:rsidRDefault="00F536D7" w:rsidP="00F536D7">
      <w:pPr>
        <w:rPr>
          <w:lang w:val="en-US"/>
        </w:rPr>
      </w:pPr>
    </w:p>
    <w:p w14:paraId="278E945C" w14:textId="77777777" w:rsidR="00F536D7" w:rsidRPr="00F536D7" w:rsidRDefault="00F536D7" w:rsidP="00F536D7">
      <w:pPr>
        <w:rPr>
          <w:lang w:val="en-US"/>
        </w:rPr>
      </w:pPr>
      <w:r w:rsidRPr="00F536D7">
        <w:rPr>
          <w:lang w:val="en-US"/>
        </w:rPr>
        <w:t xml:space="preserve">   </w:t>
      </w:r>
      <w:proofErr w:type="spellStart"/>
      <w:proofErr w:type="gramStart"/>
      <w:r w:rsidRPr="00F536D7">
        <w:rPr>
          <w:lang w:val="en-US"/>
        </w:rPr>
        <w:t>TypedFlatCert</w:t>
      </w:r>
      <w:proofErr w:type="spellEnd"/>
      <w:r w:rsidRPr="00F536D7">
        <w:rPr>
          <w:lang w:val="en-US"/>
        </w:rPr>
        <w:t xml:space="preserve"> ::=</w:t>
      </w:r>
      <w:proofErr w:type="gramEnd"/>
      <w:r w:rsidRPr="00F536D7">
        <w:rPr>
          <w:lang w:val="en-US"/>
        </w:rPr>
        <w:t xml:space="preserve"> SEQUENCE {</w:t>
      </w:r>
    </w:p>
    <w:p w14:paraId="23DE5488" w14:textId="77777777" w:rsidR="00F536D7" w:rsidRPr="00F536D7" w:rsidRDefault="00F536D7" w:rsidP="00F536D7">
      <w:pPr>
        <w:rPr>
          <w:lang w:val="en-US"/>
        </w:rPr>
      </w:pPr>
      <w:r w:rsidRPr="00F536D7">
        <w:rPr>
          <w:lang w:val="en-US"/>
        </w:rPr>
        <w:lastRenderedPageBreak/>
        <w:t xml:space="preserve">       </w:t>
      </w:r>
      <w:proofErr w:type="spellStart"/>
      <w:r w:rsidRPr="00F536D7">
        <w:rPr>
          <w:lang w:val="en-US"/>
        </w:rPr>
        <w:t>certType</w:t>
      </w:r>
      <w:proofErr w:type="spellEnd"/>
      <w:r w:rsidRPr="00F536D7">
        <w:rPr>
          <w:lang w:val="en-US"/>
        </w:rPr>
        <w:t xml:space="preserve"> OBJECT IDENTIFIER,</w:t>
      </w:r>
    </w:p>
    <w:p w14:paraId="235DA758" w14:textId="77777777" w:rsidR="00F536D7" w:rsidRPr="00F536D7" w:rsidRDefault="00F536D7" w:rsidP="00F536D7">
      <w:pPr>
        <w:rPr>
          <w:lang w:val="en-US"/>
        </w:rPr>
      </w:pPr>
      <w:r w:rsidRPr="00F536D7">
        <w:rPr>
          <w:lang w:val="en-US"/>
        </w:rPr>
        <w:t xml:space="preserve">       </w:t>
      </w:r>
      <w:proofErr w:type="spellStart"/>
      <w:r w:rsidRPr="00F536D7">
        <w:rPr>
          <w:lang w:val="en-US"/>
        </w:rPr>
        <w:t>certBody</w:t>
      </w:r>
      <w:proofErr w:type="spellEnd"/>
      <w:r w:rsidRPr="00F536D7">
        <w:rPr>
          <w:lang w:val="en-US"/>
        </w:rPr>
        <w:t xml:space="preserve"> OCTET STRING</w:t>
      </w:r>
    </w:p>
    <w:p w14:paraId="5AE9AED0" w14:textId="77777777" w:rsidR="00F536D7" w:rsidRPr="00F536D7" w:rsidRDefault="00F536D7" w:rsidP="00F536D7">
      <w:pPr>
        <w:rPr>
          <w:lang w:val="en-US"/>
        </w:rPr>
      </w:pPr>
      <w:r w:rsidRPr="00F536D7">
        <w:rPr>
          <w:lang w:val="en-US"/>
        </w:rPr>
        <w:t xml:space="preserve">   }</w:t>
      </w:r>
    </w:p>
    <w:p w14:paraId="51E44537" w14:textId="77777777" w:rsidR="00F536D7" w:rsidRPr="00F536D7" w:rsidRDefault="00F536D7" w:rsidP="00F536D7">
      <w:pPr>
        <w:rPr>
          <w:lang w:val="en-US"/>
        </w:rPr>
      </w:pPr>
    </w:p>
    <w:p w14:paraId="3D403F26" w14:textId="77777777" w:rsidR="00F536D7" w:rsidRPr="00F536D7" w:rsidRDefault="00F536D7" w:rsidP="00F536D7">
      <w:pPr>
        <w:rPr>
          <w:lang w:val="en-US"/>
        </w:rPr>
      </w:pPr>
    </w:p>
    <w:p w14:paraId="64C36B6B" w14:textId="77777777" w:rsidR="00F536D7" w:rsidRPr="00F536D7" w:rsidRDefault="00F536D7" w:rsidP="00F536D7">
      <w:pPr>
        <w:rPr>
          <w:lang w:val="en-US"/>
        </w:rPr>
      </w:pPr>
      <w:r w:rsidRPr="00F536D7">
        <w:rPr>
          <w:lang w:val="en-US"/>
        </w:rPr>
        <w:t xml:space="preserve">   -- A sequence of certificates used to validate an attestation chain.</w:t>
      </w:r>
    </w:p>
    <w:p w14:paraId="37FCE72D" w14:textId="77777777" w:rsidR="00F536D7" w:rsidRPr="00F536D7" w:rsidRDefault="00F536D7" w:rsidP="00F536D7">
      <w:pPr>
        <w:rPr>
          <w:lang w:val="en-US"/>
        </w:rPr>
      </w:pPr>
      <w:r w:rsidRPr="00F536D7">
        <w:rPr>
          <w:lang w:val="en-US"/>
        </w:rPr>
        <w:t xml:space="preserve">   -- By convention, the first certificate in the chain is the one that</w:t>
      </w:r>
    </w:p>
    <w:p w14:paraId="7C3D741F" w14:textId="77777777" w:rsidR="00F536D7" w:rsidRPr="00F536D7" w:rsidRDefault="00F536D7" w:rsidP="00F536D7">
      <w:pPr>
        <w:rPr>
          <w:lang w:val="en-US"/>
        </w:rPr>
      </w:pPr>
      <w:r w:rsidRPr="00F536D7">
        <w:rPr>
          <w:lang w:val="en-US"/>
        </w:rPr>
        <w:t xml:space="preserve">   -- contains the public key used to verify the attestation.  If the</w:t>
      </w:r>
    </w:p>
    <w:p w14:paraId="5C9CD41A" w14:textId="77777777" w:rsidR="00F536D7" w:rsidRPr="00F536D7" w:rsidRDefault="00F536D7" w:rsidP="00F536D7">
      <w:pPr>
        <w:rPr>
          <w:lang w:val="en-US"/>
        </w:rPr>
      </w:pPr>
      <w:r w:rsidRPr="00F536D7">
        <w:rPr>
          <w:lang w:val="en-US"/>
        </w:rPr>
        <w:t xml:space="preserve">   -- related </w:t>
      </w:r>
      <w:proofErr w:type="spellStart"/>
      <w:r w:rsidRPr="00F536D7">
        <w:rPr>
          <w:lang w:val="en-US"/>
        </w:rPr>
        <w:t>attestStatementAttribute</w:t>
      </w:r>
      <w:proofErr w:type="spellEnd"/>
      <w:r w:rsidRPr="00F536D7">
        <w:rPr>
          <w:lang w:val="en-US"/>
        </w:rPr>
        <w:t xml:space="preserve"> contains more than a single</w:t>
      </w:r>
    </w:p>
    <w:p w14:paraId="0781D99E" w14:textId="77777777" w:rsidR="00F536D7" w:rsidRPr="00F536D7" w:rsidRDefault="00F536D7" w:rsidP="00F536D7">
      <w:pPr>
        <w:rPr>
          <w:lang w:val="en-US"/>
        </w:rPr>
      </w:pPr>
      <w:r w:rsidRPr="00F536D7">
        <w:rPr>
          <w:lang w:val="en-US"/>
        </w:rPr>
        <w:t xml:space="preserve">   -- attestation, this attribute is expected to contain </w:t>
      </w:r>
      <w:proofErr w:type="gramStart"/>
      <w:r w:rsidRPr="00F536D7">
        <w:rPr>
          <w:lang w:val="en-US"/>
        </w:rPr>
        <w:t>all of</w:t>
      </w:r>
      <w:proofErr w:type="gramEnd"/>
      <w:r w:rsidRPr="00F536D7">
        <w:rPr>
          <w:lang w:val="en-US"/>
        </w:rPr>
        <w:t xml:space="preserve"> the</w:t>
      </w:r>
    </w:p>
    <w:p w14:paraId="1B8632A8" w14:textId="77777777" w:rsidR="00F536D7" w:rsidRPr="00F536D7" w:rsidRDefault="00F536D7" w:rsidP="00F536D7">
      <w:pPr>
        <w:rPr>
          <w:lang w:val="en-US"/>
        </w:rPr>
      </w:pPr>
      <w:r w:rsidRPr="00F536D7">
        <w:rPr>
          <w:lang w:val="en-US"/>
        </w:rPr>
        <w:t xml:space="preserve">   -- certificates needed to validate all attestations</w:t>
      </w:r>
    </w:p>
    <w:p w14:paraId="0652099D" w14:textId="77777777" w:rsidR="00F536D7" w:rsidRPr="00F536D7" w:rsidRDefault="00F536D7" w:rsidP="00F536D7">
      <w:pPr>
        <w:rPr>
          <w:lang w:val="en-US"/>
        </w:rPr>
      </w:pPr>
    </w:p>
    <w:p w14:paraId="14477074" w14:textId="77777777" w:rsidR="00F536D7" w:rsidRPr="00F536D7" w:rsidRDefault="00F536D7" w:rsidP="00F536D7">
      <w:pPr>
        <w:rPr>
          <w:lang w:val="fr-FR"/>
        </w:rPr>
      </w:pPr>
      <w:r w:rsidRPr="00F536D7">
        <w:rPr>
          <w:lang w:val="en-US"/>
        </w:rPr>
        <w:t xml:space="preserve">   </w:t>
      </w:r>
      <w:proofErr w:type="gramStart"/>
      <w:r w:rsidRPr="00F536D7">
        <w:rPr>
          <w:lang w:val="fr-FR"/>
        </w:rPr>
        <w:t>id</w:t>
      </w:r>
      <w:proofErr w:type="gramEnd"/>
      <w:r w:rsidRPr="00F536D7">
        <w:rPr>
          <w:lang w:val="fr-FR"/>
        </w:rPr>
        <w:t>-</w:t>
      </w:r>
      <w:proofErr w:type="spellStart"/>
      <w:r w:rsidRPr="00F536D7">
        <w:rPr>
          <w:lang w:val="fr-FR"/>
        </w:rPr>
        <w:t>aa</w:t>
      </w:r>
      <w:proofErr w:type="spellEnd"/>
      <w:r w:rsidRPr="00F536D7">
        <w:rPr>
          <w:lang w:val="fr-FR"/>
        </w:rPr>
        <w:t>-</w:t>
      </w:r>
      <w:proofErr w:type="spellStart"/>
      <w:r w:rsidRPr="00F536D7">
        <w:rPr>
          <w:lang w:val="fr-FR"/>
        </w:rPr>
        <w:t>attestChainCerts</w:t>
      </w:r>
      <w:proofErr w:type="spellEnd"/>
      <w:r w:rsidRPr="00F536D7">
        <w:rPr>
          <w:lang w:val="fr-FR"/>
        </w:rPr>
        <w:t xml:space="preserve"> OBJECT IDENTIFIER ::= { id-</w:t>
      </w:r>
      <w:proofErr w:type="spellStart"/>
      <w:r w:rsidRPr="00F536D7">
        <w:rPr>
          <w:lang w:val="fr-FR"/>
        </w:rPr>
        <w:t>aa</w:t>
      </w:r>
      <w:proofErr w:type="spellEnd"/>
      <w:r w:rsidRPr="00F536D7">
        <w:rPr>
          <w:lang w:val="fr-FR"/>
        </w:rPr>
        <w:t xml:space="preserve"> (TBDAA1) }</w:t>
      </w:r>
    </w:p>
    <w:p w14:paraId="13B1D042" w14:textId="77777777" w:rsidR="00F536D7" w:rsidRPr="00F536D7" w:rsidRDefault="00F536D7" w:rsidP="00F536D7">
      <w:pPr>
        <w:rPr>
          <w:lang w:val="fr-FR"/>
        </w:rPr>
      </w:pPr>
    </w:p>
    <w:p w14:paraId="278F3DB5" w14:textId="77777777" w:rsidR="00F536D7" w:rsidRPr="00F536D7" w:rsidRDefault="00F536D7" w:rsidP="00F536D7">
      <w:pPr>
        <w:rPr>
          <w:lang w:val="fr-FR"/>
        </w:rPr>
      </w:pPr>
    </w:p>
    <w:p w14:paraId="3D3F1867" w14:textId="77777777" w:rsidR="00F536D7" w:rsidRPr="00F536D7" w:rsidRDefault="00F536D7" w:rsidP="00F536D7">
      <w:pPr>
        <w:rPr>
          <w:lang w:val="fr-FR"/>
        </w:rPr>
      </w:pPr>
      <w:r w:rsidRPr="00F536D7">
        <w:rPr>
          <w:lang w:val="fr-FR"/>
        </w:rPr>
        <w:t xml:space="preserve">   </w:t>
      </w:r>
      <w:proofErr w:type="spellStart"/>
      <w:proofErr w:type="gramStart"/>
      <w:r w:rsidRPr="00F536D7">
        <w:rPr>
          <w:lang w:val="fr-FR"/>
        </w:rPr>
        <w:t>attestCertCertsAttribute</w:t>
      </w:r>
      <w:proofErr w:type="spellEnd"/>
      <w:proofErr w:type="gramEnd"/>
      <w:r w:rsidRPr="00F536D7">
        <w:rPr>
          <w:lang w:val="fr-FR"/>
        </w:rPr>
        <w:t xml:space="preserve"> ATTRIBUTE ::= {</w:t>
      </w:r>
    </w:p>
    <w:p w14:paraId="3898047B" w14:textId="77777777" w:rsidR="00F536D7" w:rsidRPr="00F536D7" w:rsidRDefault="00F536D7" w:rsidP="00F536D7">
      <w:pPr>
        <w:rPr>
          <w:lang w:val="en-US"/>
        </w:rPr>
      </w:pPr>
      <w:r w:rsidRPr="00F536D7">
        <w:rPr>
          <w:lang w:val="fr-FR"/>
        </w:rPr>
        <w:t xml:space="preserve">           </w:t>
      </w:r>
      <w:r w:rsidRPr="00F536D7">
        <w:rPr>
          <w:lang w:val="en-US"/>
        </w:rPr>
        <w:t xml:space="preserve">TYPE SEQUENCE OF </w:t>
      </w:r>
      <w:proofErr w:type="spellStart"/>
      <w:r w:rsidRPr="00F536D7">
        <w:rPr>
          <w:lang w:val="en-US"/>
        </w:rPr>
        <w:t>CertificateChoice</w:t>
      </w:r>
      <w:proofErr w:type="spellEnd"/>
    </w:p>
    <w:p w14:paraId="3AF0AD17" w14:textId="77777777" w:rsidR="00F536D7" w:rsidRPr="00F536D7" w:rsidRDefault="00F536D7" w:rsidP="00F536D7">
      <w:pPr>
        <w:rPr>
          <w:lang w:val="en-US"/>
        </w:rPr>
      </w:pPr>
      <w:r w:rsidRPr="00F536D7">
        <w:rPr>
          <w:lang w:val="en-US"/>
        </w:rPr>
        <w:t xml:space="preserve">           COUNTS MAX 1</w:t>
      </w:r>
    </w:p>
    <w:p w14:paraId="3E2D0CFE" w14:textId="77777777" w:rsidR="00F536D7" w:rsidRPr="00F536D7" w:rsidRDefault="00F536D7" w:rsidP="00F536D7">
      <w:pPr>
        <w:rPr>
          <w:lang w:val="en-US"/>
        </w:rPr>
      </w:pPr>
      <w:r w:rsidRPr="00F536D7">
        <w:rPr>
          <w:lang w:val="en-US"/>
        </w:rPr>
        <w:t xml:space="preserve">           IDENTIFIED BY id-aa-</w:t>
      </w:r>
      <w:proofErr w:type="spellStart"/>
      <w:proofErr w:type="gramStart"/>
      <w:r w:rsidRPr="00F536D7">
        <w:rPr>
          <w:lang w:val="en-US"/>
        </w:rPr>
        <w:t>attestChainCerts</w:t>
      </w:r>
      <w:proofErr w:type="spellEnd"/>
      <w:proofErr w:type="gramEnd"/>
    </w:p>
    <w:p w14:paraId="61584A9B" w14:textId="77777777" w:rsidR="00F536D7" w:rsidRPr="00F536D7" w:rsidRDefault="00F536D7" w:rsidP="00F536D7">
      <w:pPr>
        <w:rPr>
          <w:lang w:val="en-US"/>
        </w:rPr>
      </w:pPr>
    </w:p>
    <w:p w14:paraId="13331073" w14:textId="77777777" w:rsidR="00F536D7" w:rsidRPr="00F536D7" w:rsidRDefault="00F536D7" w:rsidP="00F536D7">
      <w:pPr>
        <w:rPr>
          <w:lang w:val="en-US"/>
        </w:rPr>
      </w:pPr>
    </w:p>
    <w:p w14:paraId="290AD416" w14:textId="77777777" w:rsidR="00F536D7" w:rsidRPr="00F536D7" w:rsidRDefault="00F536D7" w:rsidP="00F536D7">
      <w:pPr>
        <w:rPr>
          <w:lang w:val="en-US"/>
        </w:rPr>
      </w:pPr>
    </w:p>
    <w:p w14:paraId="1F770E56" w14:textId="77777777" w:rsidR="00F536D7" w:rsidRPr="00F536D7" w:rsidRDefault="00F536D7" w:rsidP="00F536D7">
      <w:pPr>
        <w:rPr>
          <w:lang w:val="en-US"/>
        </w:rPr>
      </w:pPr>
      <w:proofErr w:type="spellStart"/>
      <w:r w:rsidRPr="00F536D7">
        <w:rPr>
          <w:lang w:val="en-US"/>
        </w:rPr>
        <w:t>StJohns</w:t>
      </w:r>
      <w:proofErr w:type="spellEnd"/>
      <w:r w:rsidRPr="00F536D7">
        <w:rPr>
          <w:lang w:val="en-US"/>
        </w:rPr>
        <w:t xml:space="preserve">                  Expires 9 December 2023            </w:t>
      </w:r>
      <w:proofErr w:type="gramStart"/>
      <w:r w:rsidRPr="00F536D7">
        <w:rPr>
          <w:lang w:val="en-US"/>
        </w:rPr>
        <w:t xml:space="preserve">   [</w:t>
      </w:r>
      <w:proofErr w:type="gramEnd"/>
      <w:r w:rsidRPr="00F536D7">
        <w:rPr>
          <w:lang w:val="en-US"/>
        </w:rPr>
        <w:t>Page 15]</w:t>
      </w:r>
    </w:p>
    <w:p w14:paraId="356DB184" w14:textId="77777777" w:rsidR="00F536D7" w:rsidRPr="00F536D7" w:rsidRDefault="00F536D7" w:rsidP="00F536D7">
      <w:pPr>
        <w:rPr>
          <w:lang w:val="en-US"/>
        </w:rPr>
      </w:pPr>
      <w:r w:rsidRPr="00EE54B3">
        <w:rPr>
          <w:lang w:val="en-US"/>
          <w:rPrChange w:id="454" w:author="Tschofenig, Hannes (T CST SEA-DE)" w:date="2023-06-29T13:31:00Z">
            <w:rPr/>
          </w:rPrChange>
        </w:rPr>
        <w:br w:type="page"/>
      </w:r>
    </w:p>
    <w:p w14:paraId="4C3FD83D" w14:textId="77777777" w:rsidR="00F536D7" w:rsidRPr="00F536D7" w:rsidRDefault="00F536D7" w:rsidP="00F536D7">
      <w:pPr>
        <w:rPr>
          <w:lang w:val="fr-FR"/>
        </w:rPr>
      </w:pPr>
      <w:r w:rsidRPr="00F536D7">
        <w:rPr>
          <w:lang w:val="fr-FR"/>
        </w:rPr>
        <w:lastRenderedPageBreak/>
        <w:t xml:space="preserve">Internet-Draft         CSR Attestation </w:t>
      </w:r>
      <w:proofErr w:type="spellStart"/>
      <w:r w:rsidRPr="00F536D7">
        <w:rPr>
          <w:lang w:val="fr-FR"/>
        </w:rPr>
        <w:t>Attributes</w:t>
      </w:r>
      <w:proofErr w:type="spellEnd"/>
      <w:r w:rsidRPr="00F536D7">
        <w:rPr>
          <w:lang w:val="fr-FR"/>
        </w:rPr>
        <w:t xml:space="preserve">              June 2023</w:t>
      </w:r>
    </w:p>
    <w:p w14:paraId="48577A58" w14:textId="77777777" w:rsidR="00F536D7" w:rsidRPr="00F536D7" w:rsidRDefault="00F536D7" w:rsidP="00F536D7">
      <w:pPr>
        <w:rPr>
          <w:lang w:val="fr-FR"/>
        </w:rPr>
      </w:pPr>
    </w:p>
    <w:p w14:paraId="5EFD682B" w14:textId="77777777" w:rsidR="00F536D7" w:rsidRPr="00F536D7" w:rsidRDefault="00F536D7" w:rsidP="00F536D7">
      <w:pPr>
        <w:rPr>
          <w:lang w:val="fr-FR"/>
        </w:rPr>
      </w:pPr>
    </w:p>
    <w:p w14:paraId="3A923088" w14:textId="77777777" w:rsidR="00F536D7" w:rsidRPr="00F536D7" w:rsidRDefault="00F536D7" w:rsidP="00F536D7">
      <w:pPr>
        <w:rPr>
          <w:lang w:val="en-US"/>
        </w:rPr>
      </w:pPr>
      <w:r w:rsidRPr="00F536D7">
        <w:rPr>
          <w:lang w:val="fr-FR"/>
        </w:rPr>
        <w:t xml:space="preserve">       </w:t>
      </w:r>
      <w:r w:rsidRPr="00F536D7">
        <w:rPr>
          <w:lang w:val="en-US"/>
        </w:rPr>
        <w:t>}</w:t>
      </w:r>
    </w:p>
    <w:p w14:paraId="155CB55D" w14:textId="77777777" w:rsidR="00F536D7" w:rsidRPr="00F536D7" w:rsidRDefault="00F536D7" w:rsidP="00F536D7">
      <w:pPr>
        <w:rPr>
          <w:lang w:val="en-US"/>
        </w:rPr>
      </w:pPr>
    </w:p>
    <w:p w14:paraId="20A6701A" w14:textId="77777777" w:rsidR="00F536D7" w:rsidRPr="00F536D7" w:rsidRDefault="00F536D7" w:rsidP="00F536D7">
      <w:pPr>
        <w:rPr>
          <w:lang w:val="en-US"/>
        </w:rPr>
      </w:pPr>
      <w:r w:rsidRPr="00F536D7">
        <w:rPr>
          <w:lang w:val="en-US"/>
        </w:rPr>
        <w:t xml:space="preserve">   -- If the signature is provided separately, the value field need not</w:t>
      </w:r>
    </w:p>
    <w:p w14:paraId="2C275B94" w14:textId="77777777" w:rsidR="00F536D7" w:rsidRPr="00F536D7" w:rsidRDefault="00F536D7" w:rsidP="00F536D7">
      <w:pPr>
        <w:rPr>
          <w:lang w:val="en-US"/>
        </w:rPr>
      </w:pPr>
      <w:r w:rsidRPr="00F536D7">
        <w:rPr>
          <w:lang w:val="en-US"/>
        </w:rPr>
        <w:t xml:space="preserve">   -- contain the signature.  Note that some attestation methods </w:t>
      </w:r>
      <w:proofErr w:type="gramStart"/>
      <w:r w:rsidRPr="00F536D7">
        <w:rPr>
          <w:lang w:val="en-US"/>
        </w:rPr>
        <w:t>include</w:t>
      </w:r>
      <w:proofErr w:type="gramEnd"/>
    </w:p>
    <w:p w14:paraId="7CF11733" w14:textId="77777777" w:rsidR="00F536D7" w:rsidRPr="00F536D7" w:rsidRDefault="00F536D7" w:rsidP="00F536D7">
      <w:pPr>
        <w:rPr>
          <w:lang w:val="en-US"/>
        </w:rPr>
      </w:pPr>
      <w:r w:rsidRPr="00F536D7">
        <w:rPr>
          <w:lang w:val="en-US"/>
        </w:rPr>
        <w:t xml:space="preserve">   -- a signature method in the part signed by the signature and some do</w:t>
      </w:r>
    </w:p>
    <w:p w14:paraId="481408F2" w14:textId="77777777" w:rsidR="00F536D7" w:rsidRPr="00F536D7" w:rsidRDefault="00F536D7" w:rsidP="00F536D7">
      <w:pPr>
        <w:rPr>
          <w:lang w:val="en-US"/>
        </w:rPr>
      </w:pPr>
      <w:r w:rsidRPr="00F536D7">
        <w:rPr>
          <w:lang w:val="en-US"/>
        </w:rPr>
        <w:t xml:space="preserve">   -- not.</w:t>
      </w:r>
    </w:p>
    <w:p w14:paraId="43A80AD9" w14:textId="77777777" w:rsidR="00F536D7" w:rsidRPr="00F536D7" w:rsidRDefault="00F536D7" w:rsidP="00F536D7">
      <w:pPr>
        <w:rPr>
          <w:lang w:val="en-US"/>
        </w:rPr>
      </w:pPr>
    </w:p>
    <w:p w14:paraId="20B505FE" w14:textId="77777777" w:rsidR="00F536D7" w:rsidRPr="00F536D7" w:rsidRDefault="00F536D7" w:rsidP="00F536D7">
      <w:pPr>
        <w:rPr>
          <w:lang w:val="en-US"/>
        </w:rPr>
      </w:pPr>
      <w:r w:rsidRPr="00F536D7">
        <w:rPr>
          <w:lang w:val="en-US"/>
        </w:rPr>
        <w:t xml:space="preserve">   ATTEST-</w:t>
      </w:r>
      <w:proofErr w:type="gramStart"/>
      <w:r w:rsidRPr="00F536D7">
        <w:rPr>
          <w:lang w:val="en-US"/>
        </w:rPr>
        <w:t>STATEMENT ::=</w:t>
      </w:r>
      <w:proofErr w:type="gramEnd"/>
      <w:r w:rsidRPr="00F536D7">
        <w:rPr>
          <w:lang w:val="en-US"/>
        </w:rPr>
        <w:t xml:space="preserve"> CLASS {</w:t>
      </w:r>
    </w:p>
    <w:p w14:paraId="5BB3AEF9" w14:textId="77777777" w:rsidR="00F536D7" w:rsidRPr="00F536D7" w:rsidRDefault="00F536D7" w:rsidP="00F536D7">
      <w:pPr>
        <w:rPr>
          <w:lang w:val="en-US"/>
        </w:rPr>
      </w:pPr>
      <w:r w:rsidRPr="00F536D7">
        <w:rPr>
          <w:lang w:val="en-US"/>
        </w:rPr>
        <w:t xml:space="preserve">     &amp;id                 OBJECT IDENTIFIER UNIQUE,</w:t>
      </w:r>
    </w:p>
    <w:p w14:paraId="174C6E29" w14:textId="77777777" w:rsidR="00F536D7" w:rsidRPr="00F536D7" w:rsidRDefault="00F536D7" w:rsidP="00F536D7">
      <w:pPr>
        <w:rPr>
          <w:lang w:val="en-US"/>
        </w:rPr>
      </w:pPr>
      <w:r w:rsidRPr="00F536D7">
        <w:rPr>
          <w:lang w:val="en-US"/>
        </w:rPr>
        <w:t xml:space="preserve">     &amp;</w:t>
      </w:r>
      <w:proofErr w:type="gramStart"/>
      <w:r w:rsidRPr="00F536D7">
        <w:rPr>
          <w:lang w:val="en-US"/>
        </w:rPr>
        <w:t xml:space="preserve">Type,   </w:t>
      </w:r>
      <w:proofErr w:type="gramEnd"/>
      <w:r w:rsidRPr="00F536D7">
        <w:rPr>
          <w:lang w:val="en-US"/>
        </w:rPr>
        <w:t xml:space="preserve">               -- NOT optional</w:t>
      </w:r>
    </w:p>
    <w:p w14:paraId="6A2ADD5B" w14:textId="77777777" w:rsidR="00F536D7" w:rsidRPr="00F536D7" w:rsidRDefault="00F536D7" w:rsidP="00F536D7">
      <w:pPr>
        <w:rPr>
          <w:lang w:val="en-US"/>
        </w:rPr>
      </w:pPr>
      <w:r w:rsidRPr="00F536D7">
        <w:rPr>
          <w:lang w:val="en-US"/>
        </w:rPr>
        <w:t xml:space="preserve">     &amp;</w:t>
      </w:r>
      <w:proofErr w:type="spellStart"/>
      <w:r w:rsidRPr="00F536D7">
        <w:rPr>
          <w:lang w:val="en-US"/>
        </w:rPr>
        <w:t>algidPresent</w:t>
      </w:r>
      <w:proofErr w:type="spellEnd"/>
      <w:r w:rsidRPr="00F536D7">
        <w:rPr>
          <w:lang w:val="en-US"/>
        </w:rPr>
        <w:t xml:space="preserve">       </w:t>
      </w:r>
      <w:proofErr w:type="spellStart"/>
      <w:r w:rsidRPr="00F536D7">
        <w:rPr>
          <w:lang w:val="en-US"/>
        </w:rPr>
        <w:t>ParamOptions</w:t>
      </w:r>
      <w:proofErr w:type="spellEnd"/>
      <w:r w:rsidRPr="00F536D7">
        <w:rPr>
          <w:lang w:val="en-US"/>
        </w:rPr>
        <w:t xml:space="preserve"> DEFAULT absent,</w:t>
      </w:r>
    </w:p>
    <w:p w14:paraId="097ACA52" w14:textId="77777777" w:rsidR="00F536D7" w:rsidRPr="00F536D7" w:rsidRDefault="00F536D7" w:rsidP="00F536D7">
      <w:pPr>
        <w:rPr>
          <w:lang w:val="en-US"/>
        </w:rPr>
      </w:pPr>
      <w:r w:rsidRPr="00F536D7">
        <w:rPr>
          <w:lang w:val="en-US"/>
        </w:rPr>
        <w:t xml:space="preserve">     &amp;</w:t>
      </w:r>
      <w:proofErr w:type="spellStart"/>
      <w:r w:rsidRPr="00F536D7">
        <w:rPr>
          <w:lang w:val="en-US"/>
        </w:rPr>
        <w:t>sigPresent</w:t>
      </w:r>
      <w:proofErr w:type="spellEnd"/>
      <w:r w:rsidRPr="00F536D7">
        <w:rPr>
          <w:lang w:val="en-US"/>
        </w:rPr>
        <w:t xml:space="preserve">         </w:t>
      </w:r>
      <w:proofErr w:type="spellStart"/>
      <w:r w:rsidRPr="00F536D7">
        <w:rPr>
          <w:lang w:val="en-US"/>
        </w:rPr>
        <w:t>ParamOptions</w:t>
      </w:r>
      <w:proofErr w:type="spellEnd"/>
      <w:r w:rsidRPr="00F536D7">
        <w:rPr>
          <w:lang w:val="en-US"/>
        </w:rPr>
        <w:t xml:space="preserve"> DEFAULT absent,</w:t>
      </w:r>
    </w:p>
    <w:p w14:paraId="46B07299" w14:textId="77777777" w:rsidR="00F536D7" w:rsidRPr="00F536D7" w:rsidRDefault="00F536D7" w:rsidP="00F536D7">
      <w:pPr>
        <w:rPr>
          <w:lang w:val="en-US"/>
        </w:rPr>
      </w:pPr>
      <w:r w:rsidRPr="00F536D7">
        <w:rPr>
          <w:lang w:val="en-US"/>
        </w:rPr>
        <w:t xml:space="preserve">     &amp;</w:t>
      </w:r>
      <w:proofErr w:type="spellStart"/>
      <w:r w:rsidRPr="00F536D7">
        <w:rPr>
          <w:lang w:val="en-US"/>
        </w:rPr>
        <w:t>sigType</w:t>
      </w:r>
      <w:proofErr w:type="spellEnd"/>
      <w:r w:rsidRPr="00F536D7">
        <w:rPr>
          <w:lang w:val="en-US"/>
        </w:rPr>
        <w:t xml:space="preserve">            DEFAULT OCTET STRING</w:t>
      </w:r>
    </w:p>
    <w:p w14:paraId="7A292401" w14:textId="77777777" w:rsidR="00F536D7" w:rsidRPr="00F536D7" w:rsidRDefault="00F536D7" w:rsidP="00F536D7">
      <w:pPr>
        <w:rPr>
          <w:lang w:val="en-US"/>
        </w:rPr>
      </w:pPr>
      <w:r w:rsidRPr="00F536D7">
        <w:rPr>
          <w:lang w:val="en-US"/>
        </w:rPr>
        <w:t xml:space="preserve">     &amp;</w:t>
      </w:r>
      <w:proofErr w:type="spellStart"/>
      <w:r w:rsidRPr="00F536D7">
        <w:rPr>
          <w:lang w:val="en-US"/>
        </w:rPr>
        <w:t>ancillaryPresent</w:t>
      </w:r>
      <w:proofErr w:type="spellEnd"/>
      <w:r w:rsidRPr="00F536D7">
        <w:rPr>
          <w:lang w:val="en-US"/>
        </w:rPr>
        <w:t xml:space="preserve">   </w:t>
      </w:r>
      <w:proofErr w:type="spellStart"/>
      <w:r w:rsidRPr="00F536D7">
        <w:rPr>
          <w:lang w:val="en-US"/>
        </w:rPr>
        <w:t>ParamOptions</w:t>
      </w:r>
      <w:proofErr w:type="spellEnd"/>
      <w:r w:rsidRPr="00F536D7">
        <w:rPr>
          <w:lang w:val="en-US"/>
        </w:rPr>
        <w:t xml:space="preserve"> DEFAULT absent,</w:t>
      </w:r>
    </w:p>
    <w:p w14:paraId="1757450F" w14:textId="77777777" w:rsidR="00F536D7" w:rsidRPr="00F536D7" w:rsidRDefault="00F536D7" w:rsidP="00F536D7">
      <w:pPr>
        <w:rPr>
          <w:lang w:val="en-US"/>
        </w:rPr>
      </w:pPr>
      <w:r w:rsidRPr="00F536D7">
        <w:rPr>
          <w:lang w:val="en-US"/>
        </w:rPr>
        <w:t xml:space="preserve">     &amp;</w:t>
      </w:r>
      <w:proofErr w:type="spellStart"/>
      <w:r w:rsidRPr="00F536D7">
        <w:rPr>
          <w:lang w:val="en-US"/>
        </w:rPr>
        <w:t>ancillaryType</w:t>
      </w:r>
      <w:proofErr w:type="spellEnd"/>
      <w:r w:rsidRPr="00F536D7">
        <w:rPr>
          <w:lang w:val="en-US"/>
        </w:rPr>
        <w:t xml:space="preserve">      DEFAULT OCTET STRING</w:t>
      </w:r>
    </w:p>
    <w:p w14:paraId="0A010C52" w14:textId="77777777" w:rsidR="00F536D7" w:rsidRPr="00F536D7" w:rsidRDefault="00F536D7" w:rsidP="00F536D7">
      <w:pPr>
        <w:rPr>
          <w:lang w:val="en-US"/>
        </w:rPr>
      </w:pPr>
    </w:p>
    <w:p w14:paraId="65425E48" w14:textId="77777777" w:rsidR="00F536D7" w:rsidRPr="00F536D7" w:rsidRDefault="00F536D7" w:rsidP="00F536D7">
      <w:pPr>
        <w:rPr>
          <w:lang w:val="en-US"/>
        </w:rPr>
      </w:pPr>
      <w:r w:rsidRPr="00F536D7">
        <w:rPr>
          <w:lang w:val="en-US"/>
        </w:rPr>
        <w:t xml:space="preserve">   } WITH SYNTAX {</w:t>
      </w:r>
    </w:p>
    <w:p w14:paraId="3E27EEB6" w14:textId="77777777" w:rsidR="00F536D7" w:rsidRPr="00F536D7" w:rsidRDefault="00F536D7" w:rsidP="00F536D7">
      <w:pPr>
        <w:rPr>
          <w:lang w:val="en-US"/>
        </w:rPr>
      </w:pPr>
      <w:r w:rsidRPr="00F536D7">
        <w:rPr>
          <w:lang w:val="en-US"/>
        </w:rPr>
        <w:t xml:space="preserve">     </w:t>
      </w:r>
      <w:proofErr w:type="gramStart"/>
      <w:r w:rsidRPr="00F536D7">
        <w:rPr>
          <w:lang w:val="en-US"/>
        </w:rPr>
        <w:t>TYPE  &amp;</w:t>
      </w:r>
      <w:proofErr w:type="gramEnd"/>
      <w:r w:rsidRPr="00F536D7">
        <w:rPr>
          <w:lang w:val="en-US"/>
        </w:rPr>
        <w:t>Type</w:t>
      </w:r>
    </w:p>
    <w:p w14:paraId="1CFD8DF1" w14:textId="77777777" w:rsidR="00F536D7" w:rsidRPr="00F536D7" w:rsidRDefault="00F536D7" w:rsidP="00F536D7">
      <w:pPr>
        <w:rPr>
          <w:lang w:val="en-US"/>
        </w:rPr>
      </w:pPr>
      <w:r w:rsidRPr="00F536D7">
        <w:rPr>
          <w:lang w:val="en-US"/>
        </w:rPr>
        <w:t xml:space="preserve">     IDENTIFIED BY &amp;</w:t>
      </w:r>
      <w:proofErr w:type="gramStart"/>
      <w:r w:rsidRPr="00F536D7">
        <w:rPr>
          <w:lang w:val="en-US"/>
        </w:rPr>
        <w:t>id</w:t>
      </w:r>
      <w:proofErr w:type="gramEnd"/>
    </w:p>
    <w:p w14:paraId="463B1783" w14:textId="77777777" w:rsidR="00F536D7" w:rsidRPr="00F536D7" w:rsidRDefault="00F536D7" w:rsidP="00F536D7">
      <w:pPr>
        <w:rPr>
          <w:lang w:val="en-US"/>
        </w:rPr>
      </w:pPr>
      <w:r w:rsidRPr="00F536D7">
        <w:rPr>
          <w:lang w:val="en-US"/>
        </w:rPr>
        <w:t xml:space="preserve">     [ALGID IS &amp;</w:t>
      </w:r>
      <w:proofErr w:type="spellStart"/>
      <w:r w:rsidRPr="00F536D7">
        <w:rPr>
          <w:lang w:val="en-US"/>
        </w:rPr>
        <w:t>algidPresent</w:t>
      </w:r>
      <w:proofErr w:type="spellEnd"/>
      <w:r w:rsidRPr="00F536D7">
        <w:rPr>
          <w:lang w:val="en-US"/>
        </w:rPr>
        <w:t>]</w:t>
      </w:r>
    </w:p>
    <w:p w14:paraId="6401E8EF" w14:textId="77777777" w:rsidR="00F536D7" w:rsidRPr="00F536D7" w:rsidRDefault="00F536D7" w:rsidP="00F536D7">
      <w:pPr>
        <w:rPr>
          <w:lang w:val="en-US"/>
        </w:rPr>
      </w:pPr>
      <w:r w:rsidRPr="00F536D7">
        <w:rPr>
          <w:lang w:val="en-US"/>
        </w:rPr>
        <w:t xml:space="preserve">     [SIGNATURE [TYPE &amp;</w:t>
      </w:r>
      <w:proofErr w:type="spellStart"/>
      <w:r w:rsidRPr="00F536D7">
        <w:rPr>
          <w:lang w:val="en-US"/>
        </w:rPr>
        <w:t>sigType</w:t>
      </w:r>
      <w:proofErr w:type="spellEnd"/>
      <w:r w:rsidRPr="00F536D7">
        <w:rPr>
          <w:lang w:val="en-US"/>
        </w:rPr>
        <w:t>] IS &amp;</w:t>
      </w:r>
      <w:proofErr w:type="spellStart"/>
      <w:r w:rsidRPr="00F536D7">
        <w:rPr>
          <w:lang w:val="en-US"/>
        </w:rPr>
        <w:t>sigPresent</w:t>
      </w:r>
      <w:proofErr w:type="spellEnd"/>
      <w:r w:rsidRPr="00F536D7">
        <w:rPr>
          <w:lang w:val="en-US"/>
        </w:rPr>
        <w:t>]</w:t>
      </w:r>
    </w:p>
    <w:p w14:paraId="38520BB1" w14:textId="77777777" w:rsidR="00F536D7" w:rsidRPr="00F536D7" w:rsidRDefault="00F536D7" w:rsidP="00F536D7">
      <w:pPr>
        <w:rPr>
          <w:lang w:val="en-US"/>
        </w:rPr>
      </w:pPr>
      <w:r w:rsidRPr="00F536D7">
        <w:rPr>
          <w:lang w:val="en-US"/>
        </w:rPr>
        <w:t xml:space="preserve">     [ANCILLARY [TYPE &amp;</w:t>
      </w:r>
      <w:proofErr w:type="spellStart"/>
      <w:r w:rsidRPr="00F536D7">
        <w:rPr>
          <w:lang w:val="en-US"/>
        </w:rPr>
        <w:t>ancillaryType</w:t>
      </w:r>
      <w:proofErr w:type="spellEnd"/>
      <w:r w:rsidRPr="00F536D7">
        <w:rPr>
          <w:lang w:val="en-US"/>
        </w:rPr>
        <w:t>] IS &amp;</w:t>
      </w:r>
      <w:proofErr w:type="spellStart"/>
      <w:r w:rsidRPr="00F536D7">
        <w:rPr>
          <w:lang w:val="en-US"/>
        </w:rPr>
        <w:t>ancillaryPresent</w:t>
      </w:r>
      <w:proofErr w:type="spellEnd"/>
      <w:r w:rsidRPr="00F536D7">
        <w:rPr>
          <w:lang w:val="en-US"/>
        </w:rPr>
        <w:t>]</w:t>
      </w:r>
    </w:p>
    <w:p w14:paraId="3E974A3C" w14:textId="77777777" w:rsidR="00F536D7" w:rsidRPr="00F536D7" w:rsidRDefault="00F536D7" w:rsidP="00F536D7">
      <w:pPr>
        <w:rPr>
          <w:lang w:val="en-US"/>
        </w:rPr>
      </w:pPr>
      <w:r w:rsidRPr="00F536D7">
        <w:rPr>
          <w:lang w:val="en-US"/>
        </w:rPr>
        <w:t xml:space="preserve">   }</w:t>
      </w:r>
    </w:p>
    <w:p w14:paraId="4D07BDD5" w14:textId="77777777" w:rsidR="00F536D7" w:rsidRPr="00F536D7" w:rsidRDefault="00F536D7" w:rsidP="00F536D7">
      <w:pPr>
        <w:rPr>
          <w:lang w:val="en-US"/>
        </w:rPr>
      </w:pPr>
    </w:p>
    <w:p w14:paraId="3D0A6CA5" w14:textId="77777777" w:rsidR="00F536D7" w:rsidRPr="00F536D7" w:rsidRDefault="00F536D7" w:rsidP="00F536D7">
      <w:pPr>
        <w:rPr>
          <w:lang w:val="en-US"/>
        </w:rPr>
      </w:pPr>
      <w:r w:rsidRPr="00F536D7">
        <w:rPr>
          <w:lang w:val="en-US"/>
        </w:rPr>
        <w:t xml:space="preserve">   </w:t>
      </w:r>
      <w:proofErr w:type="spellStart"/>
      <w:r w:rsidRPr="00F536D7">
        <w:rPr>
          <w:lang w:val="en-US"/>
        </w:rPr>
        <w:t>AttestStatement</w:t>
      </w:r>
      <w:proofErr w:type="spellEnd"/>
      <w:r w:rsidRPr="00F536D7">
        <w:rPr>
          <w:lang w:val="en-US"/>
        </w:rPr>
        <w:t xml:space="preserve"> </w:t>
      </w:r>
      <w:proofErr w:type="gramStart"/>
      <w:r w:rsidRPr="00F536D7">
        <w:rPr>
          <w:lang w:val="en-US"/>
        </w:rPr>
        <w:t xml:space="preserve">{ </w:t>
      </w:r>
      <w:proofErr w:type="spellStart"/>
      <w:r w:rsidRPr="00F536D7">
        <w:rPr>
          <w:lang w:val="en-US"/>
        </w:rPr>
        <w:t>ATTEST</w:t>
      </w:r>
      <w:proofErr w:type="gramEnd"/>
      <w:r w:rsidRPr="00F536D7">
        <w:rPr>
          <w:lang w:val="en-US"/>
        </w:rPr>
        <w:t>-STATEMENT:IOSet</w:t>
      </w:r>
      <w:proofErr w:type="spellEnd"/>
      <w:r w:rsidRPr="00F536D7">
        <w:rPr>
          <w:lang w:val="en-US"/>
        </w:rPr>
        <w:t>}  ::= SEQUENCE</w:t>
      </w:r>
    </w:p>
    <w:p w14:paraId="53F6CEBB" w14:textId="77777777" w:rsidR="00F536D7" w:rsidRPr="00F536D7" w:rsidRDefault="00F536D7" w:rsidP="00F536D7">
      <w:pPr>
        <w:rPr>
          <w:lang w:val="en-US"/>
        </w:rPr>
      </w:pPr>
      <w:r w:rsidRPr="00F536D7">
        <w:rPr>
          <w:lang w:val="en-US"/>
        </w:rPr>
        <w:t xml:space="preserve">     {</w:t>
      </w:r>
    </w:p>
    <w:p w14:paraId="3E65BF24" w14:textId="77777777" w:rsidR="00F536D7" w:rsidRPr="00F536D7" w:rsidRDefault="00F536D7" w:rsidP="00F536D7">
      <w:pPr>
        <w:rPr>
          <w:lang w:val="en-US"/>
        </w:rPr>
      </w:pPr>
      <w:r w:rsidRPr="00F536D7">
        <w:rPr>
          <w:lang w:val="en-US"/>
        </w:rPr>
        <w:t xml:space="preserve">       type          </w:t>
      </w:r>
      <w:proofErr w:type="spellStart"/>
      <w:r w:rsidRPr="00F536D7">
        <w:rPr>
          <w:lang w:val="en-US"/>
        </w:rPr>
        <w:t>ATTEST-</w:t>
      </w:r>
      <w:proofErr w:type="gramStart"/>
      <w:r w:rsidRPr="00F536D7">
        <w:rPr>
          <w:lang w:val="en-US"/>
        </w:rPr>
        <w:t>STATEMENT.&amp;</w:t>
      </w:r>
      <w:proofErr w:type="gramEnd"/>
      <w:r w:rsidRPr="00F536D7">
        <w:rPr>
          <w:lang w:val="en-US"/>
        </w:rPr>
        <w:t>id</w:t>
      </w:r>
      <w:proofErr w:type="spellEnd"/>
      <w:r w:rsidRPr="00F536D7">
        <w:rPr>
          <w:lang w:val="en-US"/>
        </w:rPr>
        <w:t>({</w:t>
      </w:r>
      <w:proofErr w:type="spellStart"/>
      <w:r w:rsidRPr="00F536D7">
        <w:rPr>
          <w:lang w:val="en-US"/>
        </w:rPr>
        <w:t>IOSet</w:t>
      </w:r>
      <w:proofErr w:type="spellEnd"/>
      <w:r w:rsidRPr="00F536D7">
        <w:rPr>
          <w:lang w:val="en-US"/>
        </w:rPr>
        <w:t>}),</w:t>
      </w:r>
    </w:p>
    <w:p w14:paraId="60628E6F" w14:textId="77777777" w:rsidR="00F536D7" w:rsidRPr="00F536D7" w:rsidRDefault="00F536D7" w:rsidP="00F536D7">
      <w:pPr>
        <w:rPr>
          <w:lang w:val="en-US"/>
        </w:rPr>
      </w:pPr>
      <w:r w:rsidRPr="00F536D7">
        <w:rPr>
          <w:lang w:val="en-US"/>
        </w:rPr>
        <w:t xml:space="preserve">       value         </w:t>
      </w:r>
      <w:proofErr w:type="spellStart"/>
      <w:r w:rsidRPr="00F536D7">
        <w:rPr>
          <w:lang w:val="en-US"/>
        </w:rPr>
        <w:t>ATTEST-</w:t>
      </w:r>
      <w:proofErr w:type="gramStart"/>
      <w:r w:rsidRPr="00F536D7">
        <w:rPr>
          <w:lang w:val="en-US"/>
        </w:rPr>
        <w:t>STATEMENT.&amp;</w:t>
      </w:r>
      <w:proofErr w:type="gramEnd"/>
      <w:r w:rsidRPr="00F536D7">
        <w:rPr>
          <w:lang w:val="en-US"/>
        </w:rPr>
        <w:t>Type</w:t>
      </w:r>
      <w:proofErr w:type="spellEnd"/>
      <w:r w:rsidRPr="00F536D7">
        <w:rPr>
          <w:lang w:val="en-US"/>
        </w:rPr>
        <w:t>({</w:t>
      </w:r>
      <w:proofErr w:type="spellStart"/>
      <w:r w:rsidRPr="00F536D7">
        <w:rPr>
          <w:lang w:val="en-US"/>
        </w:rPr>
        <w:t>IOSet</w:t>
      </w:r>
      <w:proofErr w:type="spellEnd"/>
      <w:r w:rsidRPr="00F536D7">
        <w:rPr>
          <w:lang w:val="en-US"/>
        </w:rPr>
        <w:t>}{@type}),</w:t>
      </w:r>
    </w:p>
    <w:p w14:paraId="3FFF27AB" w14:textId="77777777" w:rsidR="00F536D7" w:rsidRPr="00F536D7" w:rsidRDefault="00F536D7" w:rsidP="00F536D7">
      <w:pPr>
        <w:rPr>
          <w:lang w:val="en-US"/>
        </w:rPr>
      </w:pPr>
      <w:r w:rsidRPr="00F536D7">
        <w:rPr>
          <w:lang w:val="en-US"/>
        </w:rPr>
        <w:t xml:space="preserve">       </w:t>
      </w:r>
      <w:proofErr w:type="spellStart"/>
      <w:r w:rsidRPr="00F536D7">
        <w:rPr>
          <w:lang w:val="en-US"/>
        </w:rPr>
        <w:t>algId</w:t>
      </w:r>
      <w:proofErr w:type="spellEnd"/>
      <w:r w:rsidRPr="00F536D7">
        <w:rPr>
          <w:lang w:val="en-US"/>
        </w:rPr>
        <w:t xml:space="preserve">      </w:t>
      </w:r>
      <w:proofErr w:type="gramStart"/>
      <w:r w:rsidRPr="00F536D7">
        <w:rPr>
          <w:lang w:val="en-US"/>
        </w:rPr>
        <w:t xml:space="preserve">   [</w:t>
      </w:r>
      <w:proofErr w:type="gramEnd"/>
      <w:r w:rsidRPr="00F536D7">
        <w:rPr>
          <w:lang w:val="en-US"/>
        </w:rPr>
        <w:t xml:space="preserve">0] IMPLICIT  </w:t>
      </w:r>
      <w:proofErr w:type="spellStart"/>
      <w:r w:rsidRPr="00F536D7">
        <w:rPr>
          <w:lang w:val="en-US"/>
        </w:rPr>
        <w:t>AlgorithmIdentifier</w:t>
      </w:r>
      <w:proofErr w:type="spellEnd"/>
      <w:r w:rsidRPr="00F536D7">
        <w:rPr>
          <w:lang w:val="en-US"/>
        </w:rPr>
        <w:t xml:space="preserve"> OPTIONAL,</w:t>
      </w:r>
    </w:p>
    <w:p w14:paraId="3AA1A1D0" w14:textId="77777777" w:rsidR="00F536D7" w:rsidRPr="00F536D7" w:rsidRDefault="00F536D7" w:rsidP="00F536D7">
      <w:pPr>
        <w:rPr>
          <w:lang w:val="en-US"/>
        </w:rPr>
      </w:pPr>
      <w:r w:rsidRPr="00F536D7">
        <w:rPr>
          <w:lang w:val="en-US"/>
        </w:rPr>
        <w:lastRenderedPageBreak/>
        <w:t xml:space="preserve">       signature  </w:t>
      </w:r>
      <w:proofErr w:type="gramStart"/>
      <w:r w:rsidRPr="00F536D7">
        <w:rPr>
          <w:lang w:val="en-US"/>
        </w:rPr>
        <w:t xml:space="preserve">   [</w:t>
      </w:r>
      <w:proofErr w:type="gramEnd"/>
      <w:r w:rsidRPr="00F536D7">
        <w:rPr>
          <w:lang w:val="en-US"/>
        </w:rPr>
        <w:t>1] ATTEST-STATEMENT.&amp;</w:t>
      </w:r>
      <w:proofErr w:type="spellStart"/>
      <w:r w:rsidRPr="00F536D7">
        <w:rPr>
          <w:lang w:val="en-US"/>
        </w:rPr>
        <w:t>sigType</w:t>
      </w:r>
      <w:proofErr w:type="spellEnd"/>
      <w:r w:rsidRPr="00F536D7">
        <w:rPr>
          <w:lang w:val="en-US"/>
        </w:rPr>
        <w:t xml:space="preserve"> OPTIONAL -- NOT implicit</w:t>
      </w:r>
    </w:p>
    <w:p w14:paraId="65C98878" w14:textId="77777777" w:rsidR="00F536D7" w:rsidRPr="00F536D7" w:rsidRDefault="00F536D7" w:rsidP="00F536D7">
      <w:pPr>
        <w:rPr>
          <w:lang w:val="en-US"/>
        </w:rPr>
      </w:pPr>
      <w:r w:rsidRPr="00F536D7">
        <w:rPr>
          <w:lang w:val="en-US"/>
        </w:rPr>
        <w:t xml:space="preserve">       </w:t>
      </w:r>
      <w:proofErr w:type="spellStart"/>
      <w:r w:rsidRPr="00F536D7">
        <w:rPr>
          <w:lang w:val="en-US"/>
        </w:rPr>
        <w:t>ancillaryData</w:t>
      </w:r>
      <w:proofErr w:type="spellEnd"/>
      <w:r w:rsidRPr="00F536D7">
        <w:rPr>
          <w:lang w:val="en-US"/>
        </w:rPr>
        <w:t xml:space="preserve"> [2] ATTEST-</w:t>
      </w:r>
      <w:proofErr w:type="gramStart"/>
      <w:r w:rsidRPr="00F536D7">
        <w:rPr>
          <w:lang w:val="en-US"/>
        </w:rPr>
        <w:t>STATEMENT.&amp;</w:t>
      </w:r>
      <w:proofErr w:type="spellStart"/>
      <w:proofErr w:type="gramEnd"/>
      <w:r w:rsidRPr="00F536D7">
        <w:rPr>
          <w:lang w:val="en-US"/>
        </w:rPr>
        <w:t>ancillaryType</w:t>
      </w:r>
      <w:proofErr w:type="spellEnd"/>
      <w:r w:rsidRPr="00F536D7">
        <w:rPr>
          <w:lang w:val="en-US"/>
        </w:rPr>
        <w:t xml:space="preserve"> OPTIONAL</w:t>
      </w:r>
    </w:p>
    <w:p w14:paraId="7F85509C" w14:textId="77777777" w:rsidR="00F536D7" w:rsidRPr="00F536D7" w:rsidRDefault="00F536D7" w:rsidP="00F536D7">
      <w:pPr>
        <w:rPr>
          <w:lang w:val="en-US"/>
        </w:rPr>
      </w:pPr>
      <w:r w:rsidRPr="00F536D7">
        <w:rPr>
          <w:lang w:val="en-US"/>
        </w:rPr>
        <w:t xml:space="preserve">     }</w:t>
      </w:r>
    </w:p>
    <w:p w14:paraId="38727BE4" w14:textId="77777777" w:rsidR="00F536D7" w:rsidRPr="00F536D7" w:rsidRDefault="00F536D7" w:rsidP="00F536D7">
      <w:pPr>
        <w:rPr>
          <w:lang w:val="en-US"/>
        </w:rPr>
      </w:pPr>
    </w:p>
    <w:p w14:paraId="1B07A030" w14:textId="77777777" w:rsidR="00F536D7" w:rsidRPr="00F536D7" w:rsidRDefault="00F536D7" w:rsidP="00F536D7">
      <w:pPr>
        <w:rPr>
          <w:lang w:val="en-US"/>
        </w:rPr>
      </w:pPr>
      <w:r w:rsidRPr="00F536D7">
        <w:rPr>
          <w:lang w:val="en-US"/>
        </w:rPr>
        <w:t xml:space="preserve">   -- An attribute that contains </w:t>
      </w:r>
      <w:proofErr w:type="gramStart"/>
      <w:r w:rsidRPr="00F536D7">
        <w:rPr>
          <w:lang w:val="en-US"/>
        </w:rPr>
        <w:t>a</w:t>
      </w:r>
      <w:proofErr w:type="gramEnd"/>
      <w:r w:rsidRPr="00F536D7">
        <w:rPr>
          <w:lang w:val="en-US"/>
        </w:rPr>
        <w:t xml:space="preserve"> attestation statement.</w:t>
      </w:r>
    </w:p>
    <w:p w14:paraId="0E991A6C" w14:textId="77777777" w:rsidR="00F536D7" w:rsidRPr="00F536D7" w:rsidRDefault="00F536D7" w:rsidP="00F536D7">
      <w:pPr>
        <w:rPr>
          <w:lang w:val="en-US"/>
        </w:rPr>
      </w:pPr>
    </w:p>
    <w:p w14:paraId="22975191" w14:textId="77777777" w:rsidR="00F536D7" w:rsidRPr="00F536D7" w:rsidRDefault="00F536D7" w:rsidP="00F536D7">
      <w:pPr>
        <w:rPr>
          <w:lang w:val="en-US"/>
        </w:rPr>
      </w:pPr>
      <w:r w:rsidRPr="00F536D7">
        <w:rPr>
          <w:lang w:val="en-US"/>
        </w:rPr>
        <w:t xml:space="preserve">   id-aa-</w:t>
      </w:r>
      <w:proofErr w:type="spellStart"/>
      <w:r w:rsidRPr="00F536D7">
        <w:rPr>
          <w:lang w:val="en-US"/>
        </w:rPr>
        <w:t>attestStatement</w:t>
      </w:r>
      <w:proofErr w:type="spellEnd"/>
      <w:r w:rsidRPr="00F536D7">
        <w:rPr>
          <w:lang w:val="en-US"/>
        </w:rPr>
        <w:t xml:space="preserve"> OBJECT </w:t>
      </w:r>
      <w:proofErr w:type="gramStart"/>
      <w:r w:rsidRPr="00F536D7">
        <w:rPr>
          <w:lang w:val="en-US"/>
        </w:rPr>
        <w:t>IDENTIFIER ::=</w:t>
      </w:r>
      <w:proofErr w:type="gramEnd"/>
      <w:r w:rsidRPr="00F536D7">
        <w:rPr>
          <w:lang w:val="en-US"/>
        </w:rPr>
        <w:t xml:space="preserve"> { id-aa (TBDAA2) }</w:t>
      </w:r>
    </w:p>
    <w:p w14:paraId="2220E139" w14:textId="77777777" w:rsidR="00F536D7" w:rsidRPr="00F536D7" w:rsidRDefault="00F536D7" w:rsidP="00F536D7">
      <w:pPr>
        <w:rPr>
          <w:lang w:val="en-US"/>
        </w:rPr>
      </w:pPr>
    </w:p>
    <w:p w14:paraId="626D0E5D" w14:textId="77777777" w:rsidR="00F536D7" w:rsidRPr="00F536D7" w:rsidRDefault="00F536D7" w:rsidP="00F536D7">
      <w:pPr>
        <w:rPr>
          <w:lang w:val="en-US"/>
        </w:rPr>
      </w:pPr>
      <w:r w:rsidRPr="00F536D7">
        <w:rPr>
          <w:lang w:val="en-US"/>
        </w:rPr>
        <w:t xml:space="preserve">   </w:t>
      </w:r>
      <w:proofErr w:type="spellStart"/>
      <w:r w:rsidRPr="00F536D7">
        <w:rPr>
          <w:lang w:val="en-US"/>
        </w:rPr>
        <w:t>attestAttribute</w:t>
      </w:r>
      <w:proofErr w:type="spellEnd"/>
      <w:r w:rsidRPr="00F536D7">
        <w:rPr>
          <w:lang w:val="en-US"/>
        </w:rPr>
        <w:t xml:space="preserve"> </w:t>
      </w:r>
      <w:proofErr w:type="gramStart"/>
      <w:r w:rsidRPr="00F536D7">
        <w:rPr>
          <w:lang w:val="en-US"/>
        </w:rPr>
        <w:t>ATTRIBUTE ::=</w:t>
      </w:r>
      <w:proofErr w:type="gramEnd"/>
      <w:r w:rsidRPr="00F536D7">
        <w:rPr>
          <w:lang w:val="en-US"/>
        </w:rPr>
        <w:t xml:space="preserve"> {</w:t>
      </w:r>
    </w:p>
    <w:p w14:paraId="0CCCEAA4" w14:textId="77777777" w:rsidR="00F536D7" w:rsidRPr="00F536D7" w:rsidRDefault="00F536D7" w:rsidP="00F536D7">
      <w:pPr>
        <w:rPr>
          <w:lang w:val="en-US"/>
        </w:rPr>
      </w:pPr>
      <w:r w:rsidRPr="00F536D7">
        <w:rPr>
          <w:lang w:val="en-US"/>
        </w:rPr>
        <w:t xml:space="preserve">           TYPE </w:t>
      </w:r>
      <w:proofErr w:type="spellStart"/>
      <w:r w:rsidRPr="00F536D7">
        <w:rPr>
          <w:lang w:val="en-US"/>
        </w:rPr>
        <w:t>AttestStatement</w:t>
      </w:r>
      <w:proofErr w:type="spellEnd"/>
    </w:p>
    <w:p w14:paraId="2C525BCA" w14:textId="77777777" w:rsidR="00F536D7" w:rsidRPr="00F536D7" w:rsidRDefault="00F536D7" w:rsidP="00F536D7">
      <w:pPr>
        <w:rPr>
          <w:lang w:val="en-US"/>
        </w:rPr>
      </w:pPr>
      <w:r w:rsidRPr="00F536D7">
        <w:rPr>
          <w:lang w:val="en-US"/>
        </w:rPr>
        <w:t xml:space="preserve">           IDENTIFIED BY id-aa-</w:t>
      </w:r>
      <w:proofErr w:type="spellStart"/>
      <w:proofErr w:type="gramStart"/>
      <w:r w:rsidRPr="00F536D7">
        <w:rPr>
          <w:lang w:val="en-US"/>
        </w:rPr>
        <w:t>attestStatement</w:t>
      </w:r>
      <w:proofErr w:type="spellEnd"/>
      <w:proofErr w:type="gramEnd"/>
    </w:p>
    <w:p w14:paraId="6E980F6C" w14:textId="77777777" w:rsidR="00F536D7" w:rsidRPr="00F536D7" w:rsidRDefault="00F536D7" w:rsidP="00F536D7">
      <w:pPr>
        <w:rPr>
          <w:lang w:val="en-US"/>
        </w:rPr>
      </w:pPr>
      <w:r w:rsidRPr="00F536D7">
        <w:rPr>
          <w:lang w:val="en-US"/>
        </w:rPr>
        <w:t xml:space="preserve">       }</w:t>
      </w:r>
    </w:p>
    <w:p w14:paraId="5A94A788" w14:textId="77777777" w:rsidR="00F536D7" w:rsidRPr="00F536D7" w:rsidRDefault="00F536D7" w:rsidP="00F536D7">
      <w:pPr>
        <w:rPr>
          <w:lang w:val="en-US"/>
        </w:rPr>
      </w:pPr>
    </w:p>
    <w:p w14:paraId="13EBEBA5" w14:textId="77777777" w:rsidR="00F536D7" w:rsidRPr="00F536D7" w:rsidRDefault="00F536D7" w:rsidP="00F536D7">
      <w:pPr>
        <w:rPr>
          <w:lang w:val="en-US"/>
        </w:rPr>
      </w:pPr>
      <w:r w:rsidRPr="00F536D7">
        <w:rPr>
          <w:lang w:val="en-US"/>
        </w:rPr>
        <w:t xml:space="preserve">   END</w:t>
      </w:r>
    </w:p>
    <w:p w14:paraId="5CBBC73F" w14:textId="77777777" w:rsidR="00F536D7" w:rsidRPr="00F536D7" w:rsidRDefault="00F536D7" w:rsidP="00F536D7">
      <w:pPr>
        <w:rPr>
          <w:lang w:val="en-US"/>
        </w:rPr>
      </w:pPr>
    </w:p>
    <w:p w14:paraId="2AD79F78" w14:textId="77777777" w:rsidR="00F536D7" w:rsidRPr="00F536D7" w:rsidRDefault="00F536D7" w:rsidP="00F536D7">
      <w:pPr>
        <w:rPr>
          <w:lang w:val="en-US"/>
        </w:rPr>
      </w:pPr>
    </w:p>
    <w:p w14:paraId="2D0D816E" w14:textId="77777777" w:rsidR="00F536D7" w:rsidRPr="00F536D7" w:rsidRDefault="00F536D7" w:rsidP="00F536D7">
      <w:pPr>
        <w:rPr>
          <w:lang w:val="en-US"/>
        </w:rPr>
      </w:pPr>
    </w:p>
    <w:p w14:paraId="7A2B33B2" w14:textId="77777777" w:rsidR="00F536D7" w:rsidRPr="00F536D7" w:rsidRDefault="00F536D7" w:rsidP="00F536D7">
      <w:pPr>
        <w:rPr>
          <w:lang w:val="en-US"/>
        </w:rPr>
      </w:pPr>
    </w:p>
    <w:p w14:paraId="666B3297" w14:textId="77777777" w:rsidR="00F536D7" w:rsidRPr="00F536D7" w:rsidRDefault="00F536D7" w:rsidP="00F536D7">
      <w:pPr>
        <w:rPr>
          <w:lang w:val="en-US"/>
        </w:rPr>
      </w:pPr>
    </w:p>
    <w:p w14:paraId="3980BFAB" w14:textId="77777777" w:rsidR="00F536D7" w:rsidRPr="00F536D7" w:rsidRDefault="00F536D7" w:rsidP="00F536D7">
      <w:pPr>
        <w:rPr>
          <w:lang w:val="en-US"/>
        </w:rPr>
      </w:pPr>
    </w:p>
    <w:p w14:paraId="1B45E3C8" w14:textId="77777777" w:rsidR="00F536D7" w:rsidRPr="00F536D7" w:rsidRDefault="00F536D7" w:rsidP="00F536D7">
      <w:pPr>
        <w:rPr>
          <w:lang w:val="en-US"/>
        </w:rPr>
      </w:pPr>
    </w:p>
    <w:p w14:paraId="63402F45" w14:textId="77777777" w:rsidR="00F536D7" w:rsidRPr="00F536D7" w:rsidRDefault="00F536D7" w:rsidP="00F536D7">
      <w:pPr>
        <w:rPr>
          <w:lang w:val="en-US"/>
        </w:rPr>
      </w:pPr>
    </w:p>
    <w:p w14:paraId="30624C13" w14:textId="77777777" w:rsidR="00F536D7" w:rsidRPr="00F536D7" w:rsidRDefault="00F536D7" w:rsidP="00F536D7">
      <w:pPr>
        <w:rPr>
          <w:lang w:val="en-US"/>
        </w:rPr>
      </w:pPr>
      <w:proofErr w:type="spellStart"/>
      <w:r w:rsidRPr="00F536D7">
        <w:rPr>
          <w:lang w:val="en-US"/>
        </w:rPr>
        <w:t>StJohns</w:t>
      </w:r>
      <w:proofErr w:type="spellEnd"/>
      <w:r w:rsidRPr="00F536D7">
        <w:rPr>
          <w:lang w:val="en-US"/>
        </w:rPr>
        <w:t xml:space="preserve">                  Expires 9 December 2023            </w:t>
      </w:r>
      <w:proofErr w:type="gramStart"/>
      <w:r w:rsidRPr="00F536D7">
        <w:rPr>
          <w:lang w:val="en-US"/>
        </w:rPr>
        <w:t xml:space="preserve">   [</w:t>
      </w:r>
      <w:proofErr w:type="gramEnd"/>
      <w:r w:rsidRPr="00F536D7">
        <w:rPr>
          <w:lang w:val="en-US"/>
        </w:rPr>
        <w:t>Page 16]</w:t>
      </w:r>
    </w:p>
    <w:p w14:paraId="460D3EDB" w14:textId="77777777" w:rsidR="00F536D7" w:rsidRPr="00F536D7" w:rsidRDefault="00F536D7" w:rsidP="00F536D7">
      <w:pPr>
        <w:rPr>
          <w:lang w:val="en-US"/>
        </w:rPr>
      </w:pPr>
      <w:r w:rsidRPr="003E36E0">
        <w:rPr>
          <w:lang w:val="en-US"/>
          <w:rPrChange w:id="455" w:author="Tschofenig, Hannes (T CST SEA-DE)" w:date="2023-06-29T13:31:00Z">
            <w:rPr/>
          </w:rPrChange>
        </w:rPr>
        <w:br w:type="page"/>
      </w:r>
    </w:p>
    <w:p w14:paraId="05313C1E" w14:textId="77777777" w:rsidR="00F536D7" w:rsidRPr="003E36E0" w:rsidRDefault="00F536D7" w:rsidP="00F536D7">
      <w:pPr>
        <w:rPr>
          <w:lang w:val="en-US"/>
          <w:rPrChange w:id="456" w:author="Tschofenig, Hannes (T CST SEA-DE)" w:date="2023-06-29T13:31:00Z">
            <w:rPr>
              <w:lang w:val="fr-FR"/>
            </w:rPr>
          </w:rPrChange>
        </w:rPr>
      </w:pPr>
      <w:r w:rsidRPr="003E36E0">
        <w:rPr>
          <w:lang w:val="en-US"/>
          <w:rPrChange w:id="457" w:author="Tschofenig, Hannes (T CST SEA-DE)" w:date="2023-06-29T13:31:00Z">
            <w:rPr>
              <w:lang w:val="fr-FR"/>
            </w:rPr>
          </w:rPrChange>
        </w:rPr>
        <w:lastRenderedPageBreak/>
        <w:t>Internet-Draft         CSR Attestation Attributes              June 2023</w:t>
      </w:r>
    </w:p>
    <w:p w14:paraId="4CDBF53C" w14:textId="77777777" w:rsidR="00F536D7" w:rsidRPr="003E36E0" w:rsidRDefault="00F536D7" w:rsidP="00F536D7">
      <w:pPr>
        <w:rPr>
          <w:lang w:val="en-US"/>
          <w:rPrChange w:id="458" w:author="Tschofenig, Hannes (T CST SEA-DE)" w:date="2023-06-29T13:31:00Z">
            <w:rPr>
              <w:lang w:val="fr-FR"/>
            </w:rPr>
          </w:rPrChange>
        </w:rPr>
      </w:pPr>
    </w:p>
    <w:p w14:paraId="2D5BCA53" w14:textId="77777777" w:rsidR="00F536D7" w:rsidRPr="003E36E0" w:rsidRDefault="00F536D7" w:rsidP="00F536D7">
      <w:pPr>
        <w:rPr>
          <w:lang w:val="en-US"/>
          <w:rPrChange w:id="459" w:author="Tschofenig, Hannes (T CST SEA-DE)" w:date="2023-06-29T13:31:00Z">
            <w:rPr>
              <w:lang w:val="fr-FR"/>
            </w:rPr>
          </w:rPrChange>
        </w:rPr>
      </w:pPr>
    </w:p>
    <w:p w14:paraId="356DAF97" w14:textId="77777777" w:rsidR="00F536D7" w:rsidRPr="00F536D7" w:rsidRDefault="00F536D7" w:rsidP="00F536D7">
      <w:pPr>
        <w:rPr>
          <w:lang w:val="en-US"/>
        </w:rPr>
      </w:pPr>
      <w:r w:rsidRPr="00F536D7">
        <w:rPr>
          <w:lang w:val="en-US"/>
        </w:rPr>
        <w:t>Acknowledgements</w:t>
      </w:r>
    </w:p>
    <w:p w14:paraId="4BF5FABD" w14:textId="77777777" w:rsidR="00F536D7" w:rsidRPr="00F536D7" w:rsidRDefault="00F536D7" w:rsidP="00F536D7">
      <w:pPr>
        <w:rPr>
          <w:lang w:val="en-US"/>
        </w:rPr>
      </w:pPr>
    </w:p>
    <w:p w14:paraId="36A0F80E" w14:textId="77777777" w:rsidR="00F536D7" w:rsidRPr="00F536D7" w:rsidRDefault="00F536D7" w:rsidP="00F536D7">
      <w:pPr>
        <w:rPr>
          <w:lang w:val="en-US"/>
        </w:rPr>
      </w:pPr>
      <w:r w:rsidRPr="00F536D7">
        <w:rPr>
          <w:lang w:val="en-US"/>
        </w:rPr>
        <w:t xml:space="preserve">   Thanks to Russ Housley for a first and useful pass over the original</w:t>
      </w:r>
    </w:p>
    <w:p w14:paraId="5859114B" w14:textId="77777777" w:rsidR="00F536D7" w:rsidRPr="00F536D7" w:rsidRDefault="00F536D7" w:rsidP="00F536D7">
      <w:pPr>
        <w:rPr>
          <w:lang w:val="en-US"/>
        </w:rPr>
      </w:pPr>
      <w:r w:rsidRPr="00F536D7">
        <w:rPr>
          <w:lang w:val="en-US"/>
        </w:rPr>
        <w:t xml:space="preserve">   ASN.1.  Thanks to Mike </w:t>
      </w:r>
      <w:proofErr w:type="spellStart"/>
      <w:r w:rsidRPr="00F536D7">
        <w:rPr>
          <w:lang w:val="en-US"/>
        </w:rPr>
        <w:t>Ounsworth</w:t>
      </w:r>
      <w:proofErr w:type="spellEnd"/>
      <w:r w:rsidRPr="00F536D7">
        <w:rPr>
          <w:lang w:val="en-US"/>
        </w:rPr>
        <w:t xml:space="preserve"> for not complaining too much when I</w:t>
      </w:r>
    </w:p>
    <w:p w14:paraId="6BF94CC6" w14:textId="77777777" w:rsidR="00F536D7" w:rsidRPr="00F536D7" w:rsidRDefault="00F536D7" w:rsidP="00F536D7">
      <w:pPr>
        <w:rPr>
          <w:lang w:val="en-US"/>
        </w:rPr>
      </w:pPr>
      <w:r w:rsidRPr="00F536D7">
        <w:rPr>
          <w:lang w:val="en-US"/>
        </w:rPr>
        <w:t xml:space="preserve">   wrote this.  Placeholder here for people who spend time reviewing the</w:t>
      </w:r>
    </w:p>
    <w:p w14:paraId="560342A9" w14:textId="77777777" w:rsidR="00F536D7" w:rsidRPr="00F536D7" w:rsidRDefault="00F536D7" w:rsidP="00F536D7">
      <w:pPr>
        <w:rPr>
          <w:lang w:val="en-US"/>
        </w:rPr>
      </w:pPr>
      <w:r w:rsidRPr="00F536D7">
        <w:rPr>
          <w:lang w:val="en-US"/>
        </w:rPr>
        <w:t xml:space="preserve">   draft!</w:t>
      </w:r>
    </w:p>
    <w:p w14:paraId="56213B9D" w14:textId="77777777" w:rsidR="00F536D7" w:rsidRPr="00F536D7" w:rsidRDefault="00F536D7" w:rsidP="00F536D7">
      <w:pPr>
        <w:rPr>
          <w:lang w:val="en-US"/>
        </w:rPr>
      </w:pPr>
    </w:p>
    <w:p w14:paraId="53F8D74B" w14:textId="77777777" w:rsidR="00F536D7" w:rsidRPr="00F536D7" w:rsidRDefault="00F536D7" w:rsidP="00F536D7">
      <w:pPr>
        <w:rPr>
          <w:lang w:val="en-US"/>
        </w:rPr>
      </w:pPr>
      <w:r w:rsidRPr="00F536D7">
        <w:rPr>
          <w:lang w:val="en-US"/>
        </w:rPr>
        <w:t>Author's Address</w:t>
      </w:r>
    </w:p>
    <w:p w14:paraId="0C68293F" w14:textId="77777777" w:rsidR="00F536D7" w:rsidRPr="00F536D7" w:rsidRDefault="00F536D7" w:rsidP="00F536D7">
      <w:pPr>
        <w:rPr>
          <w:lang w:val="en-US"/>
        </w:rPr>
      </w:pPr>
    </w:p>
    <w:p w14:paraId="130316ED" w14:textId="77777777" w:rsidR="00F536D7" w:rsidRPr="00F536D7" w:rsidRDefault="00F536D7" w:rsidP="00F536D7">
      <w:pPr>
        <w:rPr>
          <w:lang w:val="en-US"/>
        </w:rPr>
      </w:pPr>
      <w:r w:rsidRPr="00F536D7">
        <w:rPr>
          <w:lang w:val="en-US"/>
        </w:rPr>
        <w:t xml:space="preserve">   Michael </w:t>
      </w:r>
      <w:proofErr w:type="spellStart"/>
      <w:r w:rsidRPr="00F536D7">
        <w:rPr>
          <w:lang w:val="en-US"/>
        </w:rPr>
        <w:t>StJohns</w:t>
      </w:r>
      <w:proofErr w:type="spellEnd"/>
    </w:p>
    <w:p w14:paraId="78934F0C" w14:textId="77777777" w:rsidR="00F536D7" w:rsidRPr="00F536D7" w:rsidRDefault="00F536D7" w:rsidP="00F536D7">
      <w:pPr>
        <w:rPr>
          <w:lang w:val="en-US"/>
        </w:rPr>
      </w:pPr>
      <w:r w:rsidRPr="00F536D7">
        <w:rPr>
          <w:lang w:val="en-US"/>
        </w:rPr>
        <w:t xml:space="preserve">   </w:t>
      </w:r>
      <w:proofErr w:type="spellStart"/>
      <w:r w:rsidRPr="00F536D7">
        <w:rPr>
          <w:lang w:val="en-US"/>
        </w:rPr>
        <w:t>NthPermutation</w:t>
      </w:r>
      <w:proofErr w:type="spellEnd"/>
      <w:r w:rsidRPr="00F536D7">
        <w:rPr>
          <w:lang w:val="en-US"/>
        </w:rPr>
        <w:t xml:space="preserve"> Security LLC</w:t>
      </w:r>
    </w:p>
    <w:p w14:paraId="464C6E1A" w14:textId="77777777" w:rsidR="00F536D7" w:rsidRPr="00F536D7" w:rsidRDefault="00F536D7" w:rsidP="00F536D7">
      <w:pPr>
        <w:rPr>
          <w:lang w:val="en-US"/>
        </w:rPr>
      </w:pPr>
      <w:r w:rsidRPr="00F536D7">
        <w:rPr>
          <w:lang w:val="en-US"/>
        </w:rPr>
        <w:t xml:space="preserve">   Germantown, MD 20874</w:t>
      </w:r>
    </w:p>
    <w:p w14:paraId="7D28C744" w14:textId="77777777" w:rsidR="00F536D7" w:rsidRPr="00F536D7" w:rsidRDefault="00F536D7" w:rsidP="00F536D7">
      <w:pPr>
        <w:rPr>
          <w:lang w:val="en-US"/>
        </w:rPr>
      </w:pPr>
      <w:r w:rsidRPr="00F536D7">
        <w:rPr>
          <w:lang w:val="en-US"/>
        </w:rPr>
        <w:t xml:space="preserve">   United States of America</w:t>
      </w:r>
    </w:p>
    <w:p w14:paraId="20716428" w14:textId="77777777" w:rsidR="00F536D7" w:rsidRPr="00F536D7" w:rsidRDefault="00F536D7" w:rsidP="00F536D7">
      <w:pPr>
        <w:rPr>
          <w:lang w:val="fr-FR"/>
        </w:rPr>
      </w:pPr>
      <w:r w:rsidRPr="00F536D7">
        <w:rPr>
          <w:lang w:val="en-US"/>
        </w:rPr>
        <w:t xml:space="preserve">   </w:t>
      </w:r>
      <w:proofErr w:type="gramStart"/>
      <w:r w:rsidRPr="00F536D7">
        <w:rPr>
          <w:lang w:val="fr-FR"/>
        </w:rPr>
        <w:t>Email:</w:t>
      </w:r>
      <w:proofErr w:type="gramEnd"/>
      <w:r w:rsidRPr="00F536D7">
        <w:rPr>
          <w:lang w:val="fr-FR"/>
        </w:rPr>
        <w:t xml:space="preserve"> msj@nthpermutation.com</w:t>
      </w:r>
    </w:p>
    <w:p w14:paraId="391C0E1A" w14:textId="77777777" w:rsidR="00F536D7" w:rsidRPr="00F536D7" w:rsidRDefault="00F536D7" w:rsidP="00F536D7">
      <w:pPr>
        <w:rPr>
          <w:lang w:val="fr-FR"/>
        </w:rPr>
      </w:pPr>
    </w:p>
    <w:p w14:paraId="0455BE6F" w14:textId="77777777" w:rsidR="00F536D7" w:rsidRPr="00F536D7" w:rsidRDefault="00F536D7" w:rsidP="00F536D7">
      <w:pPr>
        <w:rPr>
          <w:lang w:val="fr-FR"/>
        </w:rPr>
      </w:pPr>
    </w:p>
    <w:p w14:paraId="68776AA2" w14:textId="77777777" w:rsidR="00F536D7" w:rsidRPr="00F536D7" w:rsidRDefault="00F536D7" w:rsidP="00F536D7">
      <w:pPr>
        <w:rPr>
          <w:lang w:val="fr-FR"/>
        </w:rPr>
      </w:pPr>
    </w:p>
    <w:p w14:paraId="4842BF8A" w14:textId="77777777" w:rsidR="00F536D7" w:rsidRPr="00F536D7" w:rsidRDefault="00F536D7" w:rsidP="00F536D7">
      <w:pPr>
        <w:rPr>
          <w:lang w:val="fr-FR"/>
        </w:rPr>
      </w:pPr>
    </w:p>
    <w:p w14:paraId="43BAE02F" w14:textId="77777777" w:rsidR="00F536D7" w:rsidRPr="00F536D7" w:rsidRDefault="00F536D7" w:rsidP="00F536D7">
      <w:pPr>
        <w:rPr>
          <w:lang w:val="fr-FR"/>
        </w:rPr>
      </w:pPr>
    </w:p>
    <w:p w14:paraId="733736C0" w14:textId="77777777" w:rsidR="00F536D7" w:rsidRPr="00F536D7" w:rsidRDefault="00F536D7" w:rsidP="00F536D7">
      <w:pPr>
        <w:rPr>
          <w:lang w:val="fr-FR"/>
        </w:rPr>
      </w:pPr>
    </w:p>
    <w:p w14:paraId="283C4F20" w14:textId="77777777" w:rsidR="00F536D7" w:rsidRPr="00F536D7" w:rsidRDefault="00F536D7" w:rsidP="00F536D7">
      <w:pPr>
        <w:rPr>
          <w:lang w:val="fr-FR"/>
        </w:rPr>
      </w:pPr>
    </w:p>
    <w:p w14:paraId="2CB43D57" w14:textId="77777777" w:rsidR="00F536D7" w:rsidRPr="00F536D7" w:rsidRDefault="00F536D7" w:rsidP="00F536D7">
      <w:pPr>
        <w:rPr>
          <w:lang w:val="fr-FR"/>
        </w:rPr>
      </w:pPr>
    </w:p>
    <w:p w14:paraId="19A20DB9" w14:textId="77777777" w:rsidR="00F536D7" w:rsidRPr="00F536D7" w:rsidRDefault="00F536D7" w:rsidP="00F536D7">
      <w:pPr>
        <w:rPr>
          <w:lang w:val="fr-FR"/>
        </w:rPr>
      </w:pPr>
    </w:p>
    <w:p w14:paraId="78F520E2" w14:textId="77777777" w:rsidR="00F536D7" w:rsidRPr="00F536D7" w:rsidRDefault="00F536D7" w:rsidP="00F536D7">
      <w:pPr>
        <w:rPr>
          <w:lang w:val="fr-FR"/>
        </w:rPr>
      </w:pPr>
    </w:p>
    <w:p w14:paraId="6EFB8485" w14:textId="77777777" w:rsidR="00F536D7" w:rsidRPr="00F536D7" w:rsidRDefault="00F536D7" w:rsidP="00F536D7">
      <w:pPr>
        <w:rPr>
          <w:lang w:val="fr-FR"/>
        </w:rPr>
      </w:pPr>
    </w:p>
    <w:p w14:paraId="4217DD6C" w14:textId="77777777" w:rsidR="00F536D7" w:rsidRPr="00F536D7" w:rsidRDefault="00F536D7" w:rsidP="00F536D7">
      <w:pPr>
        <w:rPr>
          <w:lang w:val="fr-FR"/>
        </w:rPr>
      </w:pPr>
    </w:p>
    <w:p w14:paraId="289662DC" w14:textId="77777777" w:rsidR="00F536D7" w:rsidRPr="00F536D7" w:rsidRDefault="00F536D7" w:rsidP="00F536D7">
      <w:pPr>
        <w:rPr>
          <w:lang w:val="fr-FR"/>
        </w:rPr>
      </w:pPr>
    </w:p>
    <w:p w14:paraId="2C5B579B" w14:textId="77777777" w:rsidR="00F536D7" w:rsidRPr="00F536D7" w:rsidRDefault="00F536D7" w:rsidP="00F536D7">
      <w:pPr>
        <w:rPr>
          <w:lang w:val="fr-FR"/>
        </w:rPr>
      </w:pPr>
    </w:p>
    <w:p w14:paraId="473CAC4D" w14:textId="77777777" w:rsidR="00F536D7" w:rsidRPr="00F536D7" w:rsidRDefault="00F536D7" w:rsidP="00F536D7">
      <w:pPr>
        <w:rPr>
          <w:lang w:val="fr-FR"/>
        </w:rPr>
      </w:pPr>
    </w:p>
    <w:p w14:paraId="7DAADB63" w14:textId="77777777" w:rsidR="00F536D7" w:rsidRPr="00F536D7" w:rsidRDefault="00F536D7" w:rsidP="00F536D7">
      <w:pPr>
        <w:rPr>
          <w:lang w:val="fr-FR"/>
        </w:rPr>
      </w:pPr>
    </w:p>
    <w:p w14:paraId="1EAF67DE" w14:textId="77777777" w:rsidR="00F536D7" w:rsidRPr="00F536D7" w:rsidRDefault="00F536D7" w:rsidP="00F536D7">
      <w:pPr>
        <w:rPr>
          <w:lang w:val="fr-FR"/>
        </w:rPr>
      </w:pPr>
    </w:p>
    <w:p w14:paraId="4A306FB6" w14:textId="77777777" w:rsidR="00F536D7" w:rsidRPr="00F536D7" w:rsidRDefault="00F536D7" w:rsidP="00F536D7">
      <w:pPr>
        <w:rPr>
          <w:lang w:val="fr-FR"/>
        </w:rPr>
      </w:pPr>
    </w:p>
    <w:p w14:paraId="3F3A7E92" w14:textId="77777777" w:rsidR="00F536D7" w:rsidRPr="00F536D7" w:rsidRDefault="00F536D7" w:rsidP="00F536D7">
      <w:pPr>
        <w:rPr>
          <w:lang w:val="fr-FR"/>
        </w:rPr>
      </w:pPr>
    </w:p>
    <w:p w14:paraId="42167EA1" w14:textId="77777777" w:rsidR="00F536D7" w:rsidRPr="00F536D7" w:rsidRDefault="00F536D7" w:rsidP="00F536D7">
      <w:pPr>
        <w:rPr>
          <w:lang w:val="fr-FR"/>
        </w:rPr>
      </w:pPr>
    </w:p>
    <w:p w14:paraId="7404CD49" w14:textId="77777777" w:rsidR="00F536D7" w:rsidRPr="00F536D7" w:rsidRDefault="00F536D7" w:rsidP="00F536D7">
      <w:pPr>
        <w:rPr>
          <w:lang w:val="fr-FR"/>
        </w:rPr>
      </w:pPr>
    </w:p>
    <w:p w14:paraId="774471D0" w14:textId="77777777" w:rsidR="00F536D7" w:rsidRPr="00F536D7" w:rsidRDefault="00F536D7" w:rsidP="00F536D7">
      <w:pPr>
        <w:rPr>
          <w:lang w:val="fr-FR"/>
        </w:rPr>
      </w:pPr>
    </w:p>
    <w:p w14:paraId="17CF21FD" w14:textId="77777777" w:rsidR="00F536D7" w:rsidRPr="00F536D7" w:rsidRDefault="00F536D7" w:rsidP="00F536D7">
      <w:pPr>
        <w:rPr>
          <w:lang w:val="fr-FR"/>
        </w:rPr>
      </w:pPr>
    </w:p>
    <w:p w14:paraId="0057B045" w14:textId="77777777" w:rsidR="00F536D7" w:rsidRPr="00F536D7" w:rsidRDefault="00F536D7" w:rsidP="00F536D7">
      <w:pPr>
        <w:rPr>
          <w:lang w:val="fr-FR"/>
        </w:rPr>
      </w:pPr>
    </w:p>
    <w:p w14:paraId="3F11F3E0" w14:textId="77777777" w:rsidR="00F536D7" w:rsidRPr="00F536D7" w:rsidRDefault="00F536D7" w:rsidP="00F536D7">
      <w:pPr>
        <w:rPr>
          <w:lang w:val="fr-FR"/>
        </w:rPr>
      </w:pPr>
    </w:p>
    <w:p w14:paraId="2EC5A3AE" w14:textId="77777777" w:rsidR="00F536D7" w:rsidRPr="00F536D7" w:rsidRDefault="00F536D7" w:rsidP="00F536D7">
      <w:pPr>
        <w:rPr>
          <w:lang w:val="fr-FR"/>
        </w:rPr>
      </w:pPr>
    </w:p>
    <w:p w14:paraId="6F252120" w14:textId="77777777" w:rsidR="00F536D7" w:rsidRPr="00F536D7" w:rsidRDefault="00F536D7" w:rsidP="00F536D7">
      <w:pPr>
        <w:rPr>
          <w:lang w:val="fr-FR"/>
        </w:rPr>
      </w:pPr>
    </w:p>
    <w:p w14:paraId="7E74BD6F" w14:textId="77777777" w:rsidR="00F536D7" w:rsidRPr="00F536D7" w:rsidRDefault="00F536D7" w:rsidP="00F536D7">
      <w:pPr>
        <w:rPr>
          <w:lang w:val="fr-FR"/>
        </w:rPr>
      </w:pPr>
    </w:p>
    <w:p w14:paraId="5F94526B" w14:textId="77777777" w:rsidR="00F536D7" w:rsidRPr="00F536D7" w:rsidRDefault="00F536D7" w:rsidP="00F536D7">
      <w:pPr>
        <w:rPr>
          <w:lang w:val="fr-FR"/>
        </w:rPr>
      </w:pPr>
    </w:p>
    <w:p w14:paraId="582ABFE4" w14:textId="77777777" w:rsidR="00F536D7" w:rsidRPr="00F536D7" w:rsidRDefault="00F536D7" w:rsidP="00F536D7">
      <w:pPr>
        <w:rPr>
          <w:lang w:val="fr-FR"/>
        </w:rPr>
      </w:pPr>
    </w:p>
    <w:p w14:paraId="7B1072AE" w14:textId="77777777" w:rsidR="00F536D7" w:rsidRPr="00F536D7" w:rsidRDefault="00F536D7" w:rsidP="00F536D7">
      <w:pPr>
        <w:rPr>
          <w:lang w:val="fr-FR"/>
        </w:rPr>
      </w:pPr>
    </w:p>
    <w:p w14:paraId="410C69C8" w14:textId="77777777" w:rsidR="00F536D7" w:rsidRPr="00F536D7" w:rsidRDefault="00F536D7" w:rsidP="00F536D7">
      <w:pPr>
        <w:rPr>
          <w:lang w:val="fr-FR"/>
        </w:rPr>
      </w:pPr>
    </w:p>
    <w:p w14:paraId="1442FF24" w14:textId="77777777" w:rsidR="00F536D7" w:rsidRPr="00F536D7" w:rsidRDefault="00F536D7" w:rsidP="00F536D7">
      <w:pPr>
        <w:rPr>
          <w:lang w:val="fr-FR"/>
        </w:rPr>
      </w:pPr>
    </w:p>
    <w:p w14:paraId="6942C79D" w14:textId="77777777" w:rsidR="00F536D7" w:rsidRPr="00F536D7" w:rsidRDefault="00F536D7" w:rsidP="00F536D7">
      <w:pPr>
        <w:rPr>
          <w:lang w:val="fr-FR"/>
        </w:rPr>
      </w:pPr>
    </w:p>
    <w:p w14:paraId="41F0D370" w14:textId="77777777" w:rsidR="00F536D7" w:rsidRPr="00F536D7" w:rsidRDefault="00F536D7" w:rsidP="00F536D7">
      <w:pPr>
        <w:rPr>
          <w:lang w:val="fr-FR"/>
        </w:rPr>
      </w:pPr>
    </w:p>
    <w:p w14:paraId="4EEC3DC3" w14:textId="77777777" w:rsidR="00F536D7" w:rsidRPr="00F536D7" w:rsidRDefault="00F536D7" w:rsidP="00F536D7">
      <w:pPr>
        <w:rPr>
          <w:lang w:val="fr-FR"/>
        </w:rPr>
      </w:pPr>
    </w:p>
    <w:p w14:paraId="580A4605" w14:textId="77777777" w:rsidR="00F536D7" w:rsidRPr="00F536D7" w:rsidRDefault="00F536D7" w:rsidP="00F536D7">
      <w:pPr>
        <w:rPr>
          <w:lang w:val="fr-FR"/>
        </w:rPr>
      </w:pPr>
    </w:p>
    <w:p w14:paraId="51DA5A98" w14:textId="1D2D020A" w:rsidR="00F536D7" w:rsidRPr="00F536D7" w:rsidRDefault="00F536D7" w:rsidP="00F536D7">
      <w:pPr>
        <w:rPr>
          <w:lang w:val="fr-FR"/>
        </w:rPr>
      </w:pPr>
      <w:proofErr w:type="spellStart"/>
      <w:r w:rsidRPr="00F536D7">
        <w:rPr>
          <w:lang w:val="fr-FR"/>
        </w:rPr>
        <w:t>StJohns</w:t>
      </w:r>
      <w:proofErr w:type="spellEnd"/>
      <w:r w:rsidRPr="00F536D7">
        <w:rPr>
          <w:lang w:val="fr-FR"/>
        </w:rPr>
        <w:t xml:space="preserve">                  Expires 9 </w:t>
      </w:r>
      <w:proofErr w:type="spellStart"/>
      <w:r w:rsidRPr="00F536D7">
        <w:rPr>
          <w:lang w:val="fr-FR"/>
        </w:rPr>
        <w:t>December</w:t>
      </w:r>
      <w:proofErr w:type="spellEnd"/>
      <w:r w:rsidRPr="00F536D7">
        <w:rPr>
          <w:lang w:val="fr-FR"/>
        </w:rPr>
        <w:t xml:space="preserve"> 2023            </w:t>
      </w:r>
      <w:proofErr w:type="gramStart"/>
      <w:r w:rsidRPr="00F536D7">
        <w:rPr>
          <w:lang w:val="fr-FR"/>
        </w:rPr>
        <w:t xml:space="preserve">   [</w:t>
      </w:r>
      <w:proofErr w:type="gramEnd"/>
      <w:r w:rsidRPr="00F536D7">
        <w:rPr>
          <w:lang w:val="fr-FR"/>
        </w:rPr>
        <w:t>Page 17]</w:t>
      </w:r>
    </w:p>
    <w:sectPr w:rsidR="00F536D7" w:rsidRPr="00F536D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7" w:author="Tschofenig, Hannes (T CST SEA-DE)" w:date="2023-06-28T15:52:00Z" w:initials="TH(CSD">
    <w:p w14:paraId="613F4CFD" w14:textId="77777777" w:rsidR="00B040B4" w:rsidRDefault="00B040B4" w:rsidP="002D45D2">
      <w:pPr>
        <w:pStyle w:val="Kommentartext"/>
      </w:pPr>
      <w:r>
        <w:rPr>
          <w:rStyle w:val="Kommentarzeichen"/>
        </w:rPr>
        <w:annotationRef/>
      </w:r>
      <w:r>
        <w:t>I am not sure what the purpose of this reference is since the examples are not related to attestation, as far as I can tell.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3F4C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6D5AF" w16cex:dateUtc="2023-06-28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3F4CFD" w16cid:durableId="2846D5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D9AF7" w14:textId="77777777" w:rsidR="0046057A" w:rsidRDefault="0046057A" w:rsidP="00B040B4">
      <w:pPr>
        <w:spacing w:after="0" w:line="240" w:lineRule="auto"/>
      </w:pPr>
      <w:r>
        <w:separator/>
      </w:r>
    </w:p>
  </w:endnote>
  <w:endnote w:type="continuationSeparator" w:id="0">
    <w:p w14:paraId="35CFC0AC" w14:textId="77777777" w:rsidR="0046057A" w:rsidRDefault="0046057A" w:rsidP="00B04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1C731" w14:textId="77777777" w:rsidR="0046057A" w:rsidRDefault="0046057A" w:rsidP="00B040B4">
      <w:pPr>
        <w:spacing w:after="0" w:line="240" w:lineRule="auto"/>
      </w:pPr>
      <w:r>
        <w:separator/>
      </w:r>
    </w:p>
  </w:footnote>
  <w:footnote w:type="continuationSeparator" w:id="0">
    <w:p w14:paraId="0CFE258F" w14:textId="77777777" w:rsidR="0046057A" w:rsidRDefault="0046057A" w:rsidP="00B040B4">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schofenig, Hannes (T CST SEA-DE)">
    <w15:presenceInfo w15:providerId="AD" w15:userId="S::hannes.tschofenig@siemens.com::7e317577-e8c1-4d82-bb10-547e59903e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D7"/>
    <w:rsid w:val="002B657B"/>
    <w:rsid w:val="003E36E0"/>
    <w:rsid w:val="0046057A"/>
    <w:rsid w:val="007D54A5"/>
    <w:rsid w:val="00925CE8"/>
    <w:rsid w:val="00981B41"/>
    <w:rsid w:val="00B040B4"/>
    <w:rsid w:val="00B227DC"/>
    <w:rsid w:val="00DF49E5"/>
    <w:rsid w:val="00EC37D8"/>
    <w:rsid w:val="00EE54B3"/>
    <w:rsid w:val="00F536D7"/>
    <w:rsid w:val="00FA6D16"/>
    <w:rsid w:val="00FF712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9453A"/>
  <w15:chartTrackingRefBased/>
  <w15:docId w15:val="{BAA4D012-115C-4086-B400-3A12C386E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rarbeitung">
    <w:name w:val="Revision"/>
    <w:hidden/>
    <w:uiPriority w:val="99"/>
    <w:semiHidden/>
    <w:rsid w:val="00F536D7"/>
    <w:pPr>
      <w:spacing w:after="0" w:line="240" w:lineRule="auto"/>
    </w:pPr>
  </w:style>
  <w:style w:type="character" w:styleId="Kommentarzeichen">
    <w:name w:val="annotation reference"/>
    <w:basedOn w:val="Absatz-Standardschriftart"/>
    <w:uiPriority w:val="99"/>
    <w:semiHidden/>
    <w:unhideWhenUsed/>
    <w:rsid w:val="00B040B4"/>
    <w:rPr>
      <w:sz w:val="16"/>
      <w:szCs w:val="16"/>
    </w:rPr>
  </w:style>
  <w:style w:type="paragraph" w:styleId="Kommentartext">
    <w:name w:val="annotation text"/>
    <w:basedOn w:val="Standard"/>
    <w:link w:val="KommentartextZchn"/>
    <w:uiPriority w:val="99"/>
    <w:unhideWhenUsed/>
    <w:rsid w:val="00B040B4"/>
    <w:pPr>
      <w:spacing w:line="240" w:lineRule="auto"/>
    </w:pPr>
    <w:rPr>
      <w:sz w:val="20"/>
      <w:szCs w:val="20"/>
    </w:rPr>
  </w:style>
  <w:style w:type="character" w:customStyle="1" w:styleId="KommentartextZchn">
    <w:name w:val="Kommentartext Zchn"/>
    <w:basedOn w:val="Absatz-Standardschriftart"/>
    <w:link w:val="Kommentartext"/>
    <w:uiPriority w:val="99"/>
    <w:rsid w:val="00B040B4"/>
    <w:rPr>
      <w:sz w:val="20"/>
      <w:szCs w:val="20"/>
    </w:rPr>
  </w:style>
  <w:style w:type="paragraph" w:styleId="Kommentarthema">
    <w:name w:val="annotation subject"/>
    <w:basedOn w:val="Kommentartext"/>
    <w:next w:val="Kommentartext"/>
    <w:link w:val="KommentarthemaZchn"/>
    <w:uiPriority w:val="99"/>
    <w:semiHidden/>
    <w:unhideWhenUsed/>
    <w:rsid w:val="00B040B4"/>
    <w:rPr>
      <w:b/>
      <w:bCs/>
    </w:rPr>
  </w:style>
  <w:style w:type="character" w:customStyle="1" w:styleId="KommentarthemaZchn">
    <w:name w:val="Kommentarthema Zchn"/>
    <w:basedOn w:val="KommentartextZchn"/>
    <w:link w:val="Kommentarthema"/>
    <w:uiPriority w:val="99"/>
    <w:semiHidden/>
    <w:rsid w:val="00B040B4"/>
    <w:rPr>
      <w:b/>
      <w:bCs/>
      <w:sz w:val="20"/>
      <w:szCs w:val="20"/>
    </w:rPr>
  </w:style>
  <w:style w:type="paragraph" w:styleId="HTMLVorformatiert">
    <w:name w:val="HTML Preformatted"/>
    <w:basedOn w:val="Standard"/>
    <w:link w:val="HTMLVorformatiertZchn"/>
    <w:uiPriority w:val="99"/>
    <w:semiHidden/>
    <w:unhideWhenUsed/>
    <w:rsid w:val="00EC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AT"/>
      <w14:ligatures w14:val="none"/>
    </w:rPr>
  </w:style>
  <w:style w:type="character" w:customStyle="1" w:styleId="HTMLVorformatiertZchn">
    <w:name w:val="HTML Vorformatiert Zchn"/>
    <w:basedOn w:val="Absatz-Standardschriftart"/>
    <w:link w:val="HTMLVorformatiert"/>
    <w:uiPriority w:val="99"/>
    <w:semiHidden/>
    <w:rsid w:val="00EC37D8"/>
    <w:rPr>
      <w:rFonts w:ascii="Courier New" w:eastAsia="Times New Roman" w:hAnsi="Courier New" w:cs="Courier New"/>
      <w:kern w:val="0"/>
      <w:sz w:val="20"/>
      <w:szCs w:val="20"/>
      <w:lang w:eastAsia="de-AT"/>
      <w14:ligatures w14:val="none"/>
    </w:rPr>
  </w:style>
  <w:style w:type="paragraph" w:styleId="Listenabsatz">
    <w:name w:val="List Paragraph"/>
    <w:basedOn w:val="Standard"/>
    <w:uiPriority w:val="34"/>
    <w:qFormat/>
    <w:rsid w:val="003E3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68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5185</Words>
  <Characters>32672</Characters>
  <Application>Microsoft Office Word</Application>
  <DocSecurity>0</DocSecurity>
  <Lines>272</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Tschofenig, Hannes (T CST SEA-DE)</dc:creator>
  <cp:keywords/>
  <dc:description/>
  <cp:lastModifiedBy>Tschofenig, Hannes (T CST SEA-DE)</cp:lastModifiedBy>
  <cp:revision>4</cp:revision>
  <dcterms:created xsi:type="dcterms:W3CDTF">2023-06-29T11:31:00Z</dcterms:created>
  <dcterms:modified xsi:type="dcterms:W3CDTF">2023-06-29T11:37:00Z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2023-06-29T11:37:12Z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969bcf58-d811-4e8b-8112-586364357351</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